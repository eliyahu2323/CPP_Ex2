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478B4" w14:textId="0CC4AB01" w:rsidR="00DD0E25" w:rsidRPr="001E0CE7" w:rsidRDefault="00FD2719" w:rsidP="00D408AD">
      <w:pPr>
        <w:pStyle w:val="a3"/>
        <w:spacing w:line="360" w:lineRule="auto"/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מבוא לתכנות ב- </w:t>
      </w:r>
      <w:r>
        <w:rPr>
          <w:sz w:val="28"/>
          <w:szCs w:val="28"/>
        </w:rPr>
        <w:t>C++</w:t>
      </w:r>
      <w:r>
        <w:rPr>
          <w:rFonts w:hint="cs"/>
          <w:sz w:val="28"/>
          <w:szCs w:val="28"/>
          <w:rtl/>
        </w:rPr>
        <w:t xml:space="preserve">,   </w:t>
      </w:r>
      <w:r w:rsidRPr="00FD2719">
        <w:rPr>
          <w:rFonts w:hint="cs"/>
          <w:sz w:val="28"/>
          <w:szCs w:val="28"/>
          <w:rtl/>
        </w:rPr>
        <w:t xml:space="preserve">תרגיל מס' </w:t>
      </w:r>
      <w:r w:rsidR="00FF420D">
        <w:rPr>
          <w:rFonts w:hint="cs"/>
          <w:sz w:val="28"/>
          <w:szCs w:val="28"/>
          <w:rtl/>
        </w:rPr>
        <w:t>2</w:t>
      </w:r>
      <w:r w:rsidR="001E0CE7">
        <w:rPr>
          <w:rFonts w:hint="cs"/>
          <w:sz w:val="28"/>
          <w:szCs w:val="28"/>
          <w:rtl/>
        </w:rPr>
        <w:t xml:space="preserve"> תאריך הגשה :</w:t>
      </w:r>
      <w:r w:rsidR="00FF420D">
        <w:rPr>
          <w:rFonts w:hint="cs"/>
          <w:sz w:val="28"/>
          <w:szCs w:val="28"/>
          <w:rtl/>
        </w:rPr>
        <w:t>2</w:t>
      </w:r>
      <w:r w:rsidR="00143C00">
        <w:rPr>
          <w:rFonts w:hint="cs"/>
          <w:sz w:val="28"/>
          <w:szCs w:val="28"/>
          <w:rtl/>
        </w:rPr>
        <w:t>0</w:t>
      </w:r>
      <w:del w:id="0" w:author="קוזנצוב ליובוב/Kuznetsova Lubov" w:date="2020-11-15T23:55:00Z">
        <w:r w:rsidR="00FF420D" w:rsidDel="00477E83">
          <w:rPr>
            <w:rFonts w:hint="cs"/>
            <w:sz w:val="28"/>
            <w:szCs w:val="28"/>
            <w:rtl/>
          </w:rPr>
          <w:delText>5</w:delText>
        </w:r>
      </w:del>
      <w:r w:rsidR="001E0CE7">
        <w:rPr>
          <w:rFonts w:hint="cs"/>
          <w:sz w:val="28"/>
          <w:szCs w:val="28"/>
          <w:rtl/>
        </w:rPr>
        <w:t>.</w:t>
      </w:r>
      <w:del w:id="1" w:author="קוזנצוב ליובוב/Kuznetsova Lubov" w:date="2020-11-15T23:55:00Z">
        <w:r w:rsidR="003B745F" w:rsidDel="00477E83">
          <w:rPr>
            <w:rFonts w:hint="cs"/>
            <w:sz w:val="28"/>
            <w:szCs w:val="28"/>
            <w:rtl/>
          </w:rPr>
          <w:delText>11</w:delText>
        </w:r>
      </w:del>
      <w:r w:rsidR="00143C00">
        <w:rPr>
          <w:rFonts w:hint="cs"/>
          <w:sz w:val="28"/>
          <w:szCs w:val="28"/>
          <w:rtl/>
        </w:rPr>
        <w:t>04</w:t>
      </w:r>
      <w:r w:rsidR="001E0CE7">
        <w:rPr>
          <w:rFonts w:hint="cs"/>
          <w:sz w:val="28"/>
          <w:szCs w:val="28"/>
          <w:rtl/>
        </w:rPr>
        <w:t>.</w:t>
      </w:r>
      <w:r w:rsidR="00D408AD">
        <w:rPr>
          <w:rFonts w:hint="cs"/>
          <w:sz w:val="28"/>
          <w:szCs w:val="28"/>
          <w:rtl/>
        </w:rPr>
        <w:t>2</w:t>
      </w:r>
      <w:r w:rsidR="00143C00">
        <w:rPr>
          <w:rFonts w:hint="cs"/>
          <w:sz w:val="28"/>
          <w:szCs w:val="28"/>
          <w:rtl/>
        </w:rPr>
        <w:t>1</w:t>
      </w:r>
    </w:p>
    <w:p w14:paraId="2D6797BD" w14:textId="77777777" w:rsidR="000366E2" w:rsidRPr="00704077" w:rsidRDefault="000366E2" w:rsidP="000366E2">
      <w:pPr>
        <w:rPr>
          <w:rFonts w:ascii="Arial" w:hAnsi="Arial" w:cs="Arial"/>
          <w:rtl/>
        </w:rPr>
      </w:pPr>
      <w:r w:rsidRPr="00704077">
        <w:rPr>
          <w:rFonts w:ascii="Arial" w:hAnsi="Arial" w:cs="Arial"/>
          <w:rtl/>
        </w:rPr>
        <w:t>הוראות הגשה:</w:t>
      </w:r>
    </w:p>
    <w:p w14:paraId="7A34FB5C" w14:textId="77777777" w:rsidR="000366E2" w:rsidRPr="00704077" w:rsidRDefault="000366E2" w:rsidP="000366E2">
      <w:pPr>
        <w:rPr>
          <w:rFonts w:ascii="Arial" w:hAnsi="Arial" w:cs="Arial"/>
          <w:rtl/>
        </w:rPr>
      </w:pPr>
    </w:p>
    <w:p w14:paraId="5D9BE01F" w14:textId="77777777" w:rsidR="000366E2" w:rsidRDefault="000366E2" w:rsidP="000366E2">
      <w:pPr>
        <w:numPr>
          <w:ilvl w:val="0"/>
          <w:numId w:val="4"/>
        </w:numPr>
        <w:rPr>
          <w:rFonts w:ascii="Arial" w:hAnsi="Arial" w:cs="Arial"/>
        </w:rPr>
      </w:pPr>
      <w:r w:rsidRPr="00704077">
        <w:rPr>
          <w:rFonts w:ascii="Arial" w:hAnsi="Arial" w:cs="Arial"/>
          <w:rtl/>
        </w:rPr>
        <w:t>את הקובץ יש להגיש אך ורק דרך המידע האישי</w:t>
      </w:r>
      <w:r w:rsidRPr="00704077">
        <w:rPr>
          <w:rFonts w:ascii="Arial" w:hAnsi="Arial" w:cs="Arial" w:hint="cs"/>
          <w:rtl/>
        </w:rPr>
        <w:t xml:space="preserve"> (עד התאריך והשעה הנקובים בתיקיית הגשת המטלות במידע האישי)</w:t>
      </w:r>
      <w:r w:rsidRPr="00704077">
        <w:rPr>
          <w:rFonts w:ascii="Arial" w:hAnsi="Arial" w:cs="Arial"/>
          <w:rtl/>
        </w:rPr>
        <w:t>.</w:t>
      </w:r>
    </w:p>
    <w:p w14:paraId="3FF1EE16" w14:textId="77777777" w:rsidR="003B745F" w:rsidRPr="003B745F" w:rsidRDefault="003B745F" w:rsidP="003B745F">
      <w:pPr>
        <w:numPr>
          <w:ilvl w:val="0"/>
          <w:numId w:val="4"/>
        </w:numPr>
        <w:rPr>
          <w:rFonts w:ascii="Arial" w:hAnsi="Arial" w:cs="Arial"/>
        </w:rPr>
      </w:pPr>
      <w:r w:rsidRPr="003B745F">
        <w:rPr>
          <w:rFonts w:ascii="Arial" w:hAnsi="Arial" w:cs="Arial" w:hint="cs"/>
          <w:rtl/>
        </w:rPr>
        <w:t>תרגיל זה נעשה ביחידים בלבד.</w:t>
      </w:r>
    </w:p>
    <w:p w14:paraId="3F47A041" w14:textId="77777777" w:rsidR="003B745F" w:rsidRPr="003B745F" w:rsidRDefault="003B745F" w:rsidP="003B745F">
      <w:pPr>
        <w:numPr>
          <w:ilvl w:val="0"/>
          <w:numId w:val="4"/>
        </w:numPr>
        <w:rPr>
          <w:rFonts w:ascii="Arial" w:hAnsi="Arial" w:cs="Arial"/>
          <w:rtl/>
        </w:rPr>
      </w:pPr>
      <w:r w:rsidRPr="003B745F">
        <w:rPr>
          <w:rFonts w:ascii="Arial" w:hAnsi="Arial" w:cs="Arial" w:hint="cs"/>
          <w:rtl/>
        </w:rPr>
        <w:t xml:space="preserve">שולחים קובץ מסוג </w:t>
      </w:r>
      <w:r w:rsidRPr="003B745F">
        <w:rPr>
          <w:rFonts w:ascii="Arial" w:hAnsi="Arial" w:cs="Arial"/>
        </w:rPr>
        <w:t>CPP</w:t>
      </w:r>
      <w:r w:rsidR="00435E90">
        <w:rPr>
          <w:rFonts w:ascii="Arial" w:hAnsi="Arial" w:cs="Arial" w:hint="cs"/>
          <w:b/>
          <w:bCs/>
          <w:u w:val="single"/>
          <w:rtl/>
        </w:rPr>
        <w:t xml:space="preserve"> </w:t>
      </w:r>
      <w:r w:rsidRPr="003B745F">
        <w:rPr>
          <w:rFonts w:ascii="Arial" w:hAnsi="Arial" w:cs="Arial" w:hint="cs"/>
          <w:b/>
          <w:bCs/>
          <w:u w:val="single"/>
          <w:rtl/>
        </w:rPr>
        <w:t>ששמו הוא תעודת זהות של הסטודנט</w:t>
      </w:r>
      <w:r w:rsidRPr="003B745F">
        <w:rPr>
          <w:rFonts w:ascii="Arial" w:hAnsi="Arial" w:cs="Arial" w:hint="cs"/>
          <w:rtl/>
        </w:rPr>
        <w:t>.</w:t>
      </w:r>
    </w:p>
    <w:p w14:paraId="39DBA46C" w14:textId="77777777" w:rsidR="000366E2" w:rsidRPr="003B745F" w:rsidRDefault="000366E2" w:rsidP="000366E2">
      <w:pPr>
        <w:numPr>
          <w:ilvl w:val="0"/>
          <w:numId w:val="4"/>
        </w:numPr>
        <w:rPr>
          <w:rFonts w:ascii="Arial" w:hAnsi="Arial" w:cs="Arial"/>
        </w:rPr>
      </w:pPr>
      <w:r w:rsidRPr="003B745F">
        <w:rPr>
          <w:rFonts w:ascii="Arial" w:hAnsi="Arial" w:cs="Arial"/>
          <w:rtl/>
        </w:rPr>
        <w:t>חובה להיצמד להגדרות הכתובות בתרגיל (קלט, פלט וכו').</w:t>
      </w:r>
    </w:p>
    <w:p w14:paraId="3A3F8FA9" w14:textId="77777777" w:rsidR="000366E2" w:rsidRPr="00704077" w:rsidRDefault="000366E2" w:rsidP="00826DCD">
      <w:pPr>
        <w:numPr>
          <w:ilvl w:val="0"/>
          <w:numId w:val="4"/>
        </w:numPr>
        <w:rPr>
          <w:rFonts w:ascii="Arial" w:hAnsi="Arial" w:cs="Arial"/>
        </w:rPr>
      </w:pPr>
      <w:r w:rsidRPr="00704077">
        <w:rPr>
          <w:rFonts w:ascii="Arial" w:hAnsi="Arial" w:cs="Arial"/>
          <w:rtl/>
        </w:rPr>
        <w:t xml:space="preserve">חובה לתת </w:t>
      </w:r>
      <w:r w:rsidRPr="00704077">
        <w:rPr>
          <w:rFonts w:ascii="Arial" w:hAnsi="Arial" w:cs="Arial" w:hint="cs"/>
          <w:rtl/>
        </w:rPr>
        <w:t>ל</w:t>
      </w:r>
      <w:r w:rsidRPr="00704077">
        <w:rPr>
          <w:rFonts w:ascii="Arial" w:hAnsi="Arial" w:cs="Arial"/>
          <w:rtl/>
        </w:rPr>
        <w:t>משתנים שמות הגיוניים.</w:t>
      </w:r>
    </w:p>
    <w:p w14:paraId="33772AB9" w14:textId="77777777" w:rsidR="000366E2" w:rsidRPr="000366E2" w:rsidRDefault="000366E2" w:rsidP="000366E2">
      <w:pPr>
        <w:numPr>
          <w:ilvl w:val="0"/>
          <w:numId w:val="4"/>
        </w:numPr>
        <w:rPr>
          <w:rFonts w:ascii="Arial" w:hAnsi="Arial" w:cs="Arial"/>
          <w:rtl/>
        </w:rPr>
      </w:pPr>
      <w:r w:rsidRPr="00704077">
        <w:rPr>
          <w:rFonts w:ascii="Arial" w:hAnsi="Arial" w:cs="Arial"/>
          <w:rtl/>
        </w:rPr>
        <w:t xml:space="preserve">חובה להוסיף הערות והסברים </w:t>
      </w:r>
      <w:r w:rsidRPr="000366E2">
        <w:rPr>
          <w:rFonts w:ascii="Arial" w:hAnsi="Arial" w:cs="Arial" w:hint="cs"/>
          <w:rtl/>
        </w:rPr>
        <w:t>ל</w:t>
      </w:r>
      <w:r w:rsidRPr="000366E2">
        <w:rPr>
          <w:rFonts w:ascii="Arial" w:hAnsi="Arial" w:cs="Arial"/>
          <w:rtl/>
        </w:rPr>
        <w:t>משתנים (מה מטרת המשתנה. אין צורך להוסיף הערות עבור משתנים שוליים כמו של לולאות).</w:t>
      </w:r>
    </w:p>
    <w:p w14:paraId="7DAEDD5C" w14:textId="77777777" w:rsidR="000366E2" w:rsidRPr="00704077" w:rsidRDefault="000366E2" w:rsidP="000366E2">
      <w:pPr>
        <w:ind w:left="360"/>
        <w:rPr>
          <w:rFonts w:ascii="Arial" w:hAnsi="Arial" w:cs="Arial"/>
          <w:rtl/>
        </w:rPr>
      </w:pPr>
    </w:p>
    <w:p w14:paraId="386F10AD" w14:textId="77777777" w:rsidR="000366E2" w:rsidRPr="00704077" w:rsidRDefault="000366E2" w:rsidP="000366E2">
      <w:pPr>
        <w:ind w:left="360"/>
        <w:rPr>
          <w:rFonts w:ascii="Arial" w:hAnsi="Arial" w:cs="Arial"/>
          <w:color w:val="FF0000"/>
          <w:rtl/>
        </w:rPr>
      </w:pPr>
      <w:r w:rsidRPr="00704077">
        <w:rPr>
          <w:rFonts w:ascii="Arial" w:hAnsi="Arial" w:cs="Arial"/>
          <w:color w:val="FF0000"/>
          <w:rtl/>
        </w:rPr>
        <w:t>אי הקפדה על ההוראות יגרור הורדת נקודות</w:t>
      </w:r>
      <w:r w:rsidRPr="00704077">
        <w:rPr>
          <w:rFonts w:ascii="Arial" w:hAnsi="Arial" w:cs="Arial" w:hint="cs"/>
          <w:color w:val="FF0000"/>
          <w:rtl/>
        </w:rPr>
        <w:t>,</w:t>
      </w:r>
      <w:r w:rsidRPr="00704077">
        <w:rPr>
          <w:rFonts w:ascii="Arial" w:hAnsi="Arial" w:cs="Arial"/>
          <w:color w:val="FF0000"/>
          <w:rtl/>
        </w:rPr>
        <w:t xml:space="preserve"> גם אם התוכנית </w:t>
      </w:r>
      <w:r w:rsidRPr="00704077">
        <w:rPr>
          <w:rFonts w:ascii="Arial" w:hAnsi="Arial" w:cs="Arial" w:hint="cs"/>
          <w:color w:val="FF0000"/>
          <w:rtl/>
        </w:rPr>
        <w:t>פועלת</w:t>
      </w:r>
      <w:r w:rsidRPr="00704077">
        <w:rPr>
          <w:rFonts w:ascii="Arial" w:hAnsi="Arial" w:cs="Arial"/>
          <w:color w:val="FF0000"/>
          <w:rtl/>
        </w:rPr>
        <w:t xml:space="preserve"> ללא שגיאות</w:t>
      </w:r>
      <w:r w:rsidRPr="00704077">
        <w:rPr>
          <w:rFonts w:ascii="Arial" w:hAnsi="Arial" w:cs="Arial" w:hint="cs"/>
          <w:color w:val="FF0000"/>
          <w:rtl/>
        </w:rPr>
        <w:t>!</w:t>
      </w:r>
    </w:p>
    <w:p w14:paraId="17DF993D" w14:textId="77777777" w:rsidR="000366E2" w:rsidRPr="00704077" w:rsidRDefault="000366E2" w:rsidP="000366E2">
      <w:pPr>
        <w:rPr>
          <w:rFonts w:ascii="Arial" w:hAnsi="Arial" w:cs="Arial"/>
          <w:rtl/>
        </w:rPr>
      </w:pPr>
    </w:p>
    <w:p w14:paraId="78066B36" w14:textId="77777777" w:rsidR="001E0CE7" w:rsidRDefault="001E0CE7" w:rsidP="001E0CE7">
      <w:pPr>
        <w:rPr>
          <w:b/>
          <w:bCs/>
          <w:i/>
          <w:iCs/>
          <w:u w:val="single"/>
          <w:rtl/>
        </w:rPr>
      </w:pPr>
      <w:r w:rsidRPr="001E0CE7">
        <w:rPr>
          <w:rFonts w:hint="cs"/>
          <w:b/>
          <w:bCs/>
          <w:i/>
          <w:iCs/>
          <w:u w:val="single"/>
          <w:rtl/>
        </w:rPr>
        <w:t>חלק ראשון:</w:t>
      </w:r>
    </w:p>
    <w:p w14:paraId="294BDD58" w14:textId="77777777" w:rsidR="001E0CE7" w:rsidRPr="001E0CE7" w:rsidRDefault="001E0CE7" w:rsidP="001E0CE7">
      <w:pPr>
        <w:rPr>
          <w:b/>
          <w:bCs/>
          <w:i/>
          <w:iCs/>
          <w:u w:val="single"/>
        </w:rPr>
      </w:pPr>
    </w:p>
    <w:p w14:paraId="5E775401" w14:textId="77777777" w:rsidR="00797452" w:rsidRPr="00490A90" w:rsidRDefault="00743DFD" w:rsidP="000366E2">
      <w:pPr>
        <w:rPr>
          <w:b/>
          <w:bCs/>
          <w:u w:val="single"/>
          <w:rtl/>
        </w:rPr>
      </w:pPr>
      <w:r w:rsidRPr="00490A90">
        <w:rPr>
          <w:rFonts w:hint="cs"/>
          <w:b/>
          <w:bCs/>
          <w:u w:val="single"/>
          <w:rtl/>
        </w:rPr>
        <w:t xml:space="preserve">משימה </w:t>
      </w:r>
      <w:r w:rsidR="000366E2" w:rsidRPr="00490A90">
        <w:rPr>
          <w:rFonts w:hint="cs"/>
          <w:b/>
          <w:bCs/>
          <w:u w:val="single"/>
          <w:rtl/>
        </w:rPr>
        <w:t>1</w:t>
      </w:r>
    </w:p>
    <w:p w14:paraId="10F716B9" w14:textId="77777777" w:rsidR="008765CA" w:rsidRPr="008765CA" w:rsidRDefault="008765CA" w:rsidP="008765CA">
      <w:r w:rsidRPr="008765CA">
        <w:rPr>
          <w:rtl/>
        </w:rPr>
        <w:t xml:space="preserve">כתוב תכנית </w:t>
      </w:r>
      <w:r w:rsidRPr="008765CA">
        <w:rPr>
          <w:rFonts w:hint="cs"/>
          <w:rtl/>
        </w:rPr>
        <w:t xml:space="preserve"> </w:t>
      </w:r>
      <w:r w:rsidRPr="008765CA">
        <w:rPr>
          <w:rtl/>
        </w:rPr>
        <w:t>המדפיסה את כל המספרים הטבעיים מ-2 עד 1000 שמתחלקים בסכום הספרות שלהם. לדוגמא, המספר 24 מתחלק ב-6, והמספר 135 מתחלק ב-9.</w:t>
      </w:r>
    </w:p>
    <w:p w14:paraId="722F68CF" w14:textId="77777777" w:rsidR="008765CA" w:rsidRPr="008765CA" w:rsidRDefault="008765CA" w:rsidP="008765CA">
      <w:pPr>
        <w:rPr>
          <w:b/>
          <w:bCs/>
          <w:rtl/>
        </w:rPr>
      </w:pPr>
    </w:p>
    <w:p w14:paraId="266E735C" w14:textId="22D68A31" w:rsidR="000366E2" w:rsidRPr="00490A90" w:rsidRDefault="00743DFD" w:rsidP="000366E2">
      <w:pPr>
        <w:jc w:val="both"/>
        <w:rPr>
          <w:u w:val="single"/>
          <w:rtl/>
        </w:rPr>
      </w:pPr>
      <w:r w:rsidRPr="00490A90">
        <w:rPr>
          <w:rFonts w:hint="cs"/>
          <w:b/>
          <w:bCs/>
          <w:u w:val="single"/>
          <w:rtl/>
        </w:rPr>
        <w:t xml:space="preserve">משימה </w:t>
      </w:r>
      <w:r w:rsidR="000366E2" w:rsidRPr="00490A90">
        <w:rPr>
          <w:b/>
          <w:bCs/>
          <w:u w:val="single"/>
        </w:rPr>
        <w:t>2</w:t>
      </w:r>
    </w:p>
    <w:p w14:paraId="11B4ADFA" w14:textId="41EAE1FF" w:rsidR="00A71B71" w:rsidRPr="00A71B71" w:rsidRDefault="00A71B71" w:rsidP="00A71B71">
      <w:pPr>
        <w:jc w:val="both"/>
      </w:pPr>
      <w:r w:rsidRPr="00A71B71">
        <w:rPr>
          <w:rFonts w:hint="cs"/>
          <w:rtl/>
        </w:rPr>
        <w:t>כתבו</w:t>
      </w:r>
      <w:r w:rsidRPr="00A71B71">
        <w:rPr>
          <w:rtl/>
        </w:rPr>
        <w:t xml:space="preserve"> </w:t>
      </w:r>
      <w:r w:rsidRPr="00A71B71">
        <w:rPr>
          <w:rFonts w:hint="cs"/>
          <w:rtl/>
        </w:rPr>
        <w:t>תכנית</w:t>
      </w:r>
      <w:r w:rsidRPr="00A71B71">
        <w:rPr>
          <w:rtl/>
        </w:rPr>
        <w:t xml:space="preserve"> </w:t>
      </w:r>
      <w:del w:id="2" w:author="קוזנצוב ליובוב/Kuznetsova Lubov" w:date="2020-11-15T21:11:00Z">
        <w:r w:rsidRPr="00A71B71" w:rsidDel="000E3FA1">
          <w:rPr>
            <w:rFonts w:hint="cs"/>
            <w:rtl/>
          </w:rPr>
          <w:delText>שמקבלת</w:delText>
        </w:r>
        <w:r w:rsidRPr="00A71B71" w:rsidDel="000E3FA1">
          <w:rPr>
            <w:rtl/>
          </w:rPr>
          <w:delText xml:space="preserve"> </w:delText>
        </w:r>
      </w:del>
      <w:ins w:id="3" w:author="קוזנצוב ליובוב/Kuznetsova Lubov" w:date="2020-11-15T21:11:00Z">
        <w:r w:rsidR="000E3FA1">
          <w:rPr>
            <w:rFonts w:hint="cs"/>
            <w:rtl/>
          </w:rPr>
          <w:t>ה</w:t>
        </w:r>
        <w:r w:rsidR="000E3FA1" w:rsidRPr="00A71B71">
          <w:rPr>
            <w:rFonts w:hint="cs"/>
            <w:rtl/>
          </w:rPr>
          <w:t>מקבלת</w:t>
        </w:r>
        <w:r w:rsidR="000E3FA1" w:rsidRPr="00A71B71">
          <w:rPr>
            <w:rtl/>
          </w:rPr>
          <w:t xml:space="preserve"> </w:t>
        </w:r>
      </w:ins>
      <w:r w:rsidRPr="00A71B71">
        <w:rPr>
          <w:rFonts w:hint="cs"/>
          <w:rtl/>
        </w:rPr>
        <w:t>כקלט</w:t>
      </w:r>
      <w:r w:rsidRPr="00A71B71">
        <w:rPr>
          <w:rtl/>
        </w:rPr>
        <w:t xml:space="preserve"> </w:t>
      </w:r>
      <w:r w:rsidRPr="00A71B71">
        <w:rPr>
          <w:rFonts w:hint="cs"/>
          <w:rtl/>
        </w:rPr>
        <w:t>מספר</w:t>
      </w:r>
      <w:r w:rsidRPr="00A71B71">
        <w:rPr>
          <w:rtl/>
        </w:rPr>
        <w:t xml:space="preserve"> </w:t>
      </w:r>
      <w:r w:rsidRPr="00A71B71">
        <w:rPr>
          <w:rFonts w:hint="cs"/>
          <w:rtl/>
        </w:rPr>
        <w:t>שלם</w:t>
      </w:r>
      <w:r w:rsidRPr="00A71B71">
        <w:rPr>
          <w:rtl/>
        </w:rPr>
        <w:t xml:space="preserve"> </w:t>
      </w:r>
      <w:r w:rsidRPr="00A71B71">
        <w:rPr>
          <w:rFonts w:hint="cs"/>
          <w:rtl/>
        </w:rPr>
        <w:t>ומדפיסה</w:t>
      </w:r>
      <w:r w:rsidRPr="00A71B71">
        <w:rPr>
          <w:rtl/>
        </w:rPr>
        <w:t xml:space="preserve"> </w:t>
      </w:r>
      <w:r w:rsidRPr="00A71B71">
        <w:rPr>
          <w:rFonts w:hint="cs"/>
          <w:rtl/>
        </w:rPr>
        <w:t>פירמידה</w:t>
      </w:r>
      <w:r w:rsidRPr="00A71B71">
        <w:rPr>
          <w:rtl/>
        </w:rPr>
        <w:t xml:space="preserve"> </w:t>
      </w:r>
      <w:r w:rsidRPr="00A71B71">
        <w:rPr>
          <w:rFonts w:hint="cs"/>
          <w:rtl/>
        </w:rPr>
        <w:t>של</w:t>
      </w:r>
      <w:r w:rsidRPr="00A71B71">
        <w:rPr>
          <w:rtl/>
        </w:rPr>
        <w:t xml:space="preserve"> </w:t>
      </w:r>
      <w:r w:rsidRPr="00A71B71">
        <w:rPr>
          <w:rFonts w:hint="cs"/>
          <w:rtl/>
        </w:rPr>
        <w:t>הספרות</w:t>
      </w:r>
      <w:r w:rsidRPr="00A71B71">
        <w:rPr>
          <w:rtl/>
        </w:rPr>
        <w:t xml:space="preserve"> </w:t>
      </w:r>
      <w:r w:rsidRPr="00A71B71">
        <w:rPr>
          <w:rFonts w:hint="cs"/>
          <w:rtl/>
        </w:rPr>
        <w:t>עד</w:t>
      </w:r>
      <w:r w:rsidRPr="00A71B71">
        <w:rPr>
          <w:rtl/>
        </w:rPr>
        <w:t xml:space="preserve"> </w:t>
      </w:r>
      <w:r w:rsidRPr="00A71B71">
        <w:rPr>
          <w:rFonts w:hint="cs"/>
          <w:rtl/>
        </w:rPr>
        <w:t>אותו</w:t>
      </w:r>
      <w:r w:rsidRPr="00A71B71">
        <w:rPr>
          <w:rtl/>
        </w:rPr>
        <w:t xml:space="preserve"> </w:t>
      </w:r>
      <w:r w:rsidRPr="00A71B71">
        <w:rPr>
          <w:rFonts w:hint="cs"/>
          <w:rtl/>
        </w:rPr>
        <w:t>המספר</w:t>
      </w:r>
      <w:r w:rsidRPr="00A71B71">
        <w:t>.</w:t>
      </w:r>
    </w:p>
    <w:p w14:paraId="5B82F85B" w14:textId="77777777" w:rsidR="00A71B71" w:rsidRPr="00A71B71" w:rsidRDefault="00A71B71" w:rsidP="00A71B71">
      <w:pPr>
        <w:jc w:val="both"/>
      </w:pPr>
      <w:r w:rsidRPr="00A71B71">
        <w:rPr>
          <w:rFonts w:hint="cs"/>
          <w:rtl/>
        </w:rPr>
        <w:t>הנה</w:t>
      </w:r>
      <w:r w:rsidRPr="00A71B71">
        <w:rPr>
          <w:rtl/>
        </w:rPr>
        <w:t xml:space="preserve"> </w:t>
      </w:r>
      <w:r w:rsidRPr="00A71B71">
        <w:rPr>
          <w:rFonts w:hint="cs"/>
          <w:rtl/>
        </w:rPr>
        <w:t>דוגמאות</w:t>
      </w:r>
      <w:r w:rsidRPr="00A71B71">
        <w:rPr>
          <w:rtl/>
        </w:rPr>
        <w:t xml:space="preserve"> </w:t>
      </w:r>
      <w:r w:rsidRPr="00A71B71">
        <w:rPr>
          <w:rFonts w:hint="cs"/>
          <w:rtl/>
        </w:rPr>
        <w:t>קלט</w:t>
      </w:r>
      <w:r w:rsidRPr="00A71B71">
        <w:rPr>
          <w:rtl/>
        </w:rPr>
        <w:t>\</w:t>
      </w:r>
      <w:r w:rsidRPr="00A71B71">
        <w:rPr>
          <w:rFonts w:hint="cs"/>
          <w:rtl/>
        </w:rPr>
        <w:t>פלט</w:t>
      </w:r>
      <w:r w:rsidRPr="00A71B71">
        <w:t xml:space="preserve"> :</w:t>
      </w:r>
    </w:p>
    <w:p w14:paraId="4A7E9F2A" w14:textId="283054A7" w:rsidR="00A71B71" w:rsidRDefault="00143C00" w:rsidP="00A71B71">
      <w:pPr>
        <w:jc w:val="both"/>
        <w:rPr>
          <w:rtl/>
        </w:rPr>
      </w:pPr>
      <w:r>
        <w:rPr>
          <w:rFonts w:hint="cs"/>
          <w:rtl/>
        </w:rPr>
        <w:t>ל</w:t>
      </w:r>
      <w:r w:rsidR="00A71B71">
        <w:rPr>
          <w:rFonts w:hint="cs"/>
          <w:rtl/>
        </w:rPr>
        <w:t>דוגמ</w:t>
      </w:r>
      <w:r>
        <w:rPr>
          <w:rFonts w:hint="cs"/>
          <w:rtl/>
        </w:rPr>
        <w:t>א</w:t>
      </w:r>
      <w:r w:rsidR="00A71B71">
        <w:rPr>
          <w:rFonts w:hint="cs"/>
          <w:rtl/>
        </w:rPr>
        <w:t>:</w:t>
      </w:r>
    </w:p>
    <w:p w14:paraId="05A269F7" w14:textId="1398413B" w:rsidR="00A71B71" w:rsidRPr="00A71B71" w:rsidRDefault="00A71B71" w:rsidP="00A71B71">
      <w:pPr>
        <w:jc w:val="both"/>
        <w:rPr>
          <w:rtl/>
        </w:rPr>
      </w:pPr>
      <w:r>
        <w:rPr>
          <w:rFonts w:hint="cs"/>
          <w:rtl/>
        </w:rPr>
        <w:t>קלט:5</w:t>
      </w:r>
    </w:p>
    <w:p w14:paraId="76ACDB82" w14:textId="77777777" w:rsidR="00A71B71" w:rsidRPr="00A71B71" w:rsidRDefault="00A71B71" w:rsidP="00A71B71">
      <w:pPr>
        <w:jc w:val="both"/>
        <w:rPr>
          <w:i/>
          <w:iCs/>
        </w:rPr>
      </w:pPr>
      <w:r w:rsidRPr="00A71B71">
        <w:rPr>
          <w:rFonts w:hint="cs"/>
          <w:i/>
          <w:iCs/>
          <w:rtl/>
        </w:rPr>
        <w:t>תדפיס</w:t>
      </w:r>
      <w:r w:rsidRPr="00A71B71">
        <w:rPr>
          <w:i/>
          <w:iCs/>
        </w:rPr>
        <w:t>:</w:t>
      </w:r>
    </w:p>
    <w:p w14:paraId="606DEE7B" w14:textId="0291134A" w:rsidR="00A71B71" w:rsidRPr="00A71B71" w:rsidRDefault="00952888" w:rsidP="00A71B71">
      <w:pPr>
        <w:bidi w:val="0"/>
        <w:jc w:val="both"/>
      </w:pPr>
      <w:r>
        <w:t xml:space="preserve">        </w:t>
      </w:r>
      <w:r w:rsidR="00A71B71" w:rsidRPr="00A71B71">
        <w:t>1</w:t>
      </w:r>
    </w:p>
    <w:p w14:paraId="7462C005" w14:textId="5B58F52B" w:rsidR="00A71B71" w:rsidRPr="00A71B71" w:rsidRDefault="00952888" w:rsidP="00A71B71">
      <w:pPr>
        <w:bidi w:val="0"/>
        <w:jc w:val="both"/>
      </w:pPr>
      <w:r>
        <w:t xml:space="preserve">      </w:t>
      </w:r>
      <w:r w:rsidR="00A71B71" w:rsidRPr="00A71B71">
        <w:t xml:space="preserve">1 </w:t>
      </w:r>
      <w:r>
        <w:t xml:space="preserve"> </w:t>
      </w:r>
      <w:r w:rsidR="00A71B71" w:rsidRPr="00A71B71">
        <w:t>2</w:t>
      </w:r>
    </w:p>
    <w:p w14:paraId="0B6D69C5" w14:textId="0DBBA292" w:rsidR="00A71B71" w:rsidRPr="00A71B71" w:rsidRDefault="00952888" w:rsidP="00A71B71">
      <w:pPr>
        <w:bidi w:val="0"/>
        <w:jc w:val="both"/>
      </w:pPr>
      <w:r>
        <w:t xml:space="preserve">    </w:t>
      </w:r>
      <w:r w:rsidR="00A71B71" w:rsidRPr="00A71B71">
        <w:t xml:space="preserve">1 </w:t>
      </w:r>
      <w:r>
        <w:t xml:space="preserve"> </w:t>
      </w:r>
      <w:r w:rsidR="00A71B71" w:rsidRPr="00A71B71">
        <w:t xml:space="preserve">2 </w:t>
      </w:r>
      <w:r>
        <w:t xml:space="preserve"> </w:t>
      </w:r>
      <w:r w:rsidR="00A71B71" w:rsidRPr="00A71B71">
        <w:t>3</w:t>
      </w:r>
    </w:p>
    <w:p w14:paraId="7F7F580B" w14:textId="7EC2645C" w:rsidR="00A71B71" w:rsidRPr="00A71B71" w:rsidRDefault="00952888" w:rsidP="00A71B71">
      <w:pPr>
        <w:bidi w:val="0"/>
        <w:jc w:val="both"/>
      </w:pPr>
      <w:r>
        <w:t xml:space="preserve">  </w:t>
      </w:r>
      <w:r w:rsidR="00A71B71" w:rsidRPr="00A71B71">
        <w:t>1</w:t>
      </w:r>
      <w:r>
        <w:t xml:space="preserve"> </w:t>
      </w:r>
      <w:r w:rsidR="00A71B71" w:rsidRPr="00A71B71">
        <w:t xml:space="preserve"> 2</w:t>
      </w:r>
      <w:r>
        <w:t xml:space="preserve"> </w:t>
      </w:r>
      <w:r w:rsidR="00A71B71" w:rsidRPr="00A71B71">
        <w:t xml:space="preserve"> 3</w:t>
      </w:r>
      <w:r>
        <w:t xml:space="preserve"> </w:t>
      </w:r>
      <w:r w:rsidR="00A71B71" w:rsidRPr="00A71B71">
        <w:t xml:space="preserve"> 4</w:t>
      </w:r>
    </w:p>
    <w:p w14:paraId="5361A803" w14:textId="16FD8A85" w:rsidR="00A71B71" w:rsidRPr="00A71B71" w:rsidRDefault="00A71B71" w:rsidP="00A71B71">
      <w:pPr>
        <w:bidi w:val="0"/>
        <w:jc w:val="both"/>
      </w:pPr>
      <w:r w:rsidRPr="00A71B71">
        <w:t>1</w:t>
      </w:r>
      <w:r w:rsidR="00952888">
        <w:t xml:space="preserve"> </w:t>
      </w:r>
      <w:r w:rsidRPr="00A71B71">
        <w:t xml:space="preserve"> 2</w:t>
      </w:r>
      <w:r w:rsidR="00952888">
        <w:t xml:space="preserve"> </w:t>
      </w:r>
      <w:r w:rsidRPr="00A71B71">
        <w:t xml:space="preserve"> 3</w:t>
      </w:r>
      <w:r w:rsidR="00952888">
        <w:t xml:space="preserve"> </w:t>
      </w:r>
      <w:r w:rsidRPr="00A71B71">
        <w:t xml:space="preserve"> 4</w:t>
      </w:r>
      <w:r w:rsidR="00952888">
        <w:t xml:space="preserve"> </w:t>
      </w:r>
      <w:r w:rsidRPr="00A71B71">
        <w:t xml:space="preserve"> 5</w:t>
      </w:r>
    </w:p>
    <w:p w14:paraId="10990E80" w14:textId="60ED7B33" w:rsidR="008F527E" w:rsidRPr="00490A90" w:rsidRDefault="00490A90" w:rsidP="00490A90">
      <w:pPr>
        <w:jc w:val="both"/>
        <w:rPr>
          <w:b/>
          <w:bCs/>
          <w:u w:val="single"/>
          <w:rtl/>
        </w:rPr>
      </w:pPr>
      <w:r w:rsidRPr="00490A90">
        <w:rPr>
          <w:rFonts w:hint="cs"/>
          <w:b/>
          <w:bCs/>
          <w:u w:val="single"/>
          <w:rtl/>
        </w:rPr>
        <w:t xml:space="preserve">משימה </w:t>
      </w:r>
      <w:r>
        <w:rPr>
          <w:rFonts w:hint="cs"/>
          <w:b/>
          <w:bCs/>
          <w:u w:val="single"/>
          <w:rtl/>
        </w:rPr>
        <w:t>3</w:t>
      </w:r>
      <w:r w:rsidRPr="00490A90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 </w:t>
      </w:r>
      <w:r w:rsidRPr="00490A90">
        <w:rPr>
          <w:rFonts w:hint="cs"/>
          <w:b/>
          <w:bCs/>
          <w:u w:val="single"/>
          <w:rtl/>
        </w:rPr>
        <w:t xml:space="preserve">   </w:t>
      </w:r>
    </w:p>
    <w:p w14:paraId="3F3A87F1" w14:textId="5993EAE6" w:rsidR="00A952DF" w:rsidRPr="00C774C0" w:rsidRDefault="00A952DF" w:rsidP="00A952DF">
      <w:pPr>
        <w:rPr>
          <w:rtl/>
        </w:rPr>
      </w:pPr>
      <w:bookmarkStart w:id="4" w:name="_Hlk56117886"/>
      <w:r w:rsidRPr="00C774C0">
        <w:rPr>
          <w:rtl/>
        </w:rPr>
        <w:t>כתבו</w:t>
      </w:r>
      <w:r w:rsidRPr="00C774C0">
        <w:t xml:space="preserve"> </w:t>
      </w:r>
      <w:r w:rsidRPr="00C774C0">
        <w:rPr>
          <w:rFonts w:hint="cs"/>
          <w:rtl/>
        </w:rPr>
        <w:t xml:space="preserve">את תכנית </w:t>
      </w:r>
      <w:r w:rsidRPr="00C774C0">
        <w:t xml:space="preserve"> </w:t>
      </w:r>
      <w:r w:rsidR="00143C00">
        <w:rPr>
          <w:rFonts w:hint="cs"/>
          <w:rtl/>
        </w:rPr>
        <w:t>ה</w:t>
      </w:r>
      <w:r w:rsidRPr="00C774C0">
        <w:rPr>
          <w:rtl/>
        </w:rPr>
        <w:t>מקבלת</w:t>
      </w:r>
      <w:r w:rsidRPr="00C774C0">
        <w:t xml:space="preserve"> </w:t>
      </w:r>
      <w:r w:rsidRPr="00C774C0">
        <w:rPr>
          <w:rtl/>
        </w:rPr>
        <w:t>שני</w:t>
      </w:r>
      <w:r w:rsidRPr="00C774C0">
        <w:t xml:space="preserve"> </w:t>
      </w:r>
      <w:r w:rsidRPr="00C774C0">
        <w:rPr>
          <w:rtl/>
        </w:rPr>
        <w:t>מספרים</w:t>
      </w:r>
      <w:r w:rsidRPr="00C774C0">
        <w:t xml:space="preserve"> </w:t>
      </w:r>
      <w:r w:rsidRPr="00C774C0">
        <w:rPr>
          <w:rtl/>
        </w:rPr>
        <w:t>טבעיים</w:t>
      </w:r>
      <w:r w:rsidRPr="00C774C0">
        <w:t xml:space="preserve"> </w:t>
      </w:r>
      <w:r w:rsidRPr="00C774C0">
        <w:rPr>
          <w:rtl/>
        </w:rPr>
        <w:t>ומחזירה</w:t>
      </w:r>
      <w:r w:rsidRPr="00C774C0">
        <w:t xml:space="preserve"> </w:t>
      </w:r>
      <w:r w:rsidRPr="00C774C0">
        <w:rPr>
          <w:rtl/>
        </w:rPr>
        <w:t>את</w:t>
      </w:r>
      <w:r w:rsidRPr="00C774C0">
        <w:t xml:space="preserve"> </w:t>
      </w:r>
      <w:r w:rsidRPr="00C774C0">
        <w:rPr>
          <w:rtl/>
        </w:rPr>
        <w:t>המחלק</w:t>
      </w:r>
      <w:r>
        <w:rPr>
          <w:rFonts w:hint="cs"/>
          <w:rtl/>
          <w:lang w:val="ru-RU"/>
        </w:rPr>
        <w:t xml:space="preserve"> משותף</w:t>
      </w:r>
      <w:r w:rsidRPr="00C774C0">
        <w:t xml:space="preserve"> </w:t>
      </w:r>
      <w:r w:rsidRPr="00C774C0">
        <w:rPr>
          <w:rtl/>
        </w:rPr>
        <w:t>ה</w:t>
      </w:r>
      <w:r>
        <w:rPr>
          <w:rFonts w:hint="cs"/>
          <w:rtl/>
        </w:rPr>
        <w:t>גדול ביותר</w:t>
      </w:r>
      <w:r w:rsidRPr="00C774C0">
        <w:t xml:space="preserve"> </w:t>
      </w:r>
      <w:r w:rsidRPr="00C774C0">
        <w:rPr>
          <w:rtl/>
        </w:rPr>
        <w:t>שלהם</w:t>
      </w:r>
      <w:r w:rsidRPr="00C774C0">
        <w:rPr>
          <w:rFonts w:hint="cs"/>
          <w:rtl/>
        </w:rPr>
        <w:t>.</w:t>
      </w:r>
    </w:p>
    <w:p w14:paraId="437E0FF4" w14:textId="79D47D8D" w:rsidR="00A952DF" w:rsidRPr="00C774C0" w:rsidRDefault="00143C00" w:rsidP="00A952DF">
      <w:pPr>
        <w:rPr>
          <w:sz w:val="22"/>
          <w:szCs w:val="22"/>
          <w:rtl/>
        </w:rPr>
      </w:pPr>
      <w:r>
        <w:rPr>
          <w:rFonts w:hint="cs"/>
          <w:rtl/>
        </w:rPr>
        <w:t>ל</w:t>
      </w:r>
      <w:r w:rsidR="00A952DF" w:rsidRPr="00C774C0">
        <w:rPr>
          <w:rFonts w:hint="cs"/>
          <w:rtl/>
        </w:rPr>
        <w:t>דוגמא</w:t>
      </w:r>
      <w:r>
        <w:rPr>
          <w:rFonts w:hint="cs"/>
          <w:rtl/>
        </w:rPr>
        <w:t>:</w:t>
      </w:r>
      <w:r w:rsidR="00A952DF" w:rsidRPr="00C774C0">
        <w:rPr>
          <w:rFonts w:hint="cs"/>
          <w:rtl/>
        </w:rPr>
        <w:t xml:space="preserve"> עבור קלט 18 ו27,פלט :9.</w:t>
      </w:r>
    </w:p>
    <w:p w14:paraId="1E54ED77" w14:textId="77777777" w:rsidR="00A952DF" w:rsidRDefault="00A952DF" w:rsidP="00490A90">
      <w:pPr>
        <w:jc w:val="both"/>
        <w:rPr>
          <w:b/>
          <w:bCs/>
          <w:u w:val="single"/>
          <w:rtl/>
        </w:rPr>
      </w:pPr>
    </w:p>
    <w:p w14:paraId="191596BD" w14:textId="59D6BE71" w:rsidR="00490A90" w:rsidRPr="00715D5B" w:rsidRDefault="00490A90" w:rsidP="00490A90">
      <w:pPr>
        <w:jc w:val="both"/>
        <w:rPr>
          <w:b/>
          <w:bCs/>
          <w:sz w:val="28"/>
          <w:szCs w:val="28"/>
          <w:u w:val="single"/>
          <w:rtl/>
        </w:rPr>
      </w:pPr>
      <w:r w:rsidRPr="00715D5B">
        <w:rPr>
          <w:rFonts w:hint="cs"/>
          <w:b/>
          <w:bCs/>
          <w:u w:val="single"/>
          <w:rtl/>
        </w:rPr>
        <w:t>משימה 4</w:t>
      </w:r>
      <w:r>
        <w:rPr>
          <w:rFonts w:hint="cs"/>
          <w:b/>
          <w:bCs/>
          <w:u w:val="single"/>
          <w:rtl/>
        </w:rPr>
        <w:t xml:space="preserve"> </w:t>
      </w:r>
      <w:bookmarkEnd w:id="4"/>
      <w:r w:rsidRPr="00715D5B">
        <w:rPr>
          <w:rFonts w:hint="cs"/>
          <w:b/>
          <w:bCs/>
          <w:sz w:val="28"/>
          <w:szCs w:val="28"/>
          <w:u w:val="single"/>
          <w:rtl/>
        </w:rPr>
        <w:t>.</w:t>
      </w:r>
    </w:p>
    <w:p w14:paraId="78C12572" w14:textId="77777777" w:rsidR="00DF03D5" w:rsidRPr="00C13F0F" w:rsidRDefault="00DF03D5" w:rsidP="00DF03D5">
      <w:pPr>
        <w:rPr>
          <w:rtl/>
        </w:rPr>
      </w:pPr>
      <w:r w:rsidRPr="00C13F0F">
        <w:rPr>
          <w:rFonts w:hint="cs"/>
          <w:rtl/>
        </w:rPr>
        <w:t>סדרות</w:t>
      </w:r>
      <w:r w:rsidRPr="00C13F0F">
        <w:t xml:space="preserve"> </w:t>
      </w:r>
      <w:r w:rsidRPr="00C13F0F">
        <w:rPr>
          <w:rFonts w:hint="cs"/>
          <w:rtl/>
        </w:rPr>
        <w:t>טיילור (</w:t>
      </w:r>
      <w:r w:rsidRPr="00C13F0F">
        <w:rPr>
          <w:rtl/>
        </w:rPr>
        <w:t>טור טיילור</w:t>
      </w:r>
      <w:r w:rsidRPr="00C13F0F">
        <w:rPr>
          <w:rFonts w:hint="cs"/>
          <w:rtl/>
        </w:rPr>
        <w:t>)</w:t>
      </w:r>
      <w:r w:rsidRPr="00C13F0F">
        <w:t xml:space="preserve"> </w:t>
      </w:r>
      <w:r w:rsidRPr="00C13F0F">
        <w:rPr>
          <w:rFonts w:hint="cs"/>
          <w:rtl/>
        </w:rPr>
        <w:t>למיניהם</w:t>
      </w:r>
      <w:r w:rsidRPr="00C13F0F">
        <w:t xml:space="preserve"> </w:t>
      </w:r>
      <w:r w:rsidRPr="00C13F0F">
        <w:rPr>
          <w:rFonts w:hint="cs"/>
          <w:rtl/>
        </w:rPr>
        <w:t>מאפשרות</w:t>
      </w:r>
      <w:r w:rsidRPr="00C13F0F">
        <w:t xml:space="preserve"> </w:t>
      </w:r>
      <w:r w:rsidRPr="00C13F0F">
        <w:rPr>
          <w:rFonts w:hint="cs"/>
          <w:rtl/>
        </w:rPr>
        <w:t>שיערוך</w:t>
      </w:r>
      <w:r w:rsidRPr="00C13F0F">
        <w:t xml:space="preserve"> </w:t>
      </w:r>
      <w:r w:rsidRPr="00C13F0F">
        <w:rPr>
          <w:rFonts w:hint="cs"/>
          <w:rtl/>
        </w:rPr>
        <w:t>של</w:t>
      </w:r>
      <w:r w:rsidRPr="00C13F0F">
        <w:t xml:space="preserve"> </w:t>
      </w:r>
      <w:r w:rsidRPr="00C13F0F">
        <w:rPr>
          <w:rFonts w:hint="cs"/>
          <w:rtl/>
        </w:rPr>
        <w:t>פונקציות</w:t>
      </w:r>
      <w:r w:rsidRPr="00C13F0F">
        <w:t xml:space="preserve"> </w:t>
      </w:r>
      <w:r w:rsidRPr="00C13F0F">
        <w:rPr>
          <w:rFonts w:hint="cs"/>
          <w:rtl/>
        </w:rPr>
        <w:t>אנליטיות</w:t>
      </w:r>
      <w:r w:rsidRPr="00C13F0F">
        <w:t xml:space="preserve"> </w:t>
      </w:r>
      <w:r w:rsidRPr="00C13F0F">
        <w:rPr>
          <w:rFonts w:hint="cs"/>
          <w:rtl/>
        </w:rPr>
        <w:t>בעזרת</w:t>
      </w:r>
      <w:r w:rsidRPr="00C13F0F">
        <w:t xml:space="preserve"> </w:t>
      </w:r>
      <w:r w:rsidRPr="00C13F0F">
        <w:rPr>
          <w:rFonts w:hint="cs"/>
          <w:rtl/>
        </w:rPr>
        <w:t>סדרות</w:t>
      </w:r>
      <w:r w:rsidRPr="00C13F0F">
        <w:t xml:space="preserve"> </w:t>
      </w:r>
      <w:r w:rsidRPr="00C13F0F">
        <w:rPr>
          <w:rFonts w:hint="cs"/>
          <w:rtl/>
        </w:rPr>
        <w:t>חשבוניות</w:t>
      </w:r>
      <w:r w:rsidRPr="00C13F0F">
        <w:t xml:space="preserve">. </w:t>
      </w:r>
      <w:r w:rsidRPr="00C13F0F">
        <w:rPr>
          <w:rFonts w:hint="cs"/>
          <w:rtl/>
        </w:rPr>
        <w:t>התאוריה</w:t>
      </w:r>
      <w:r w:rsidRPr="00C13F0F">
        <w:t xml:space="preserve"> </w:t>
      </w:r>
      <w:r w:rsidRPr="00C13F0F">
        <w:rPr>
          <w:rFonts w:hint="cs"/>
          <w:rtl/>
        </w:rPr>
        <w:t>שהמציא טיילור</w:t>
      </w:r>
      <w:r w:rsidRPr="00C13F0F">
        <w:t xml:space="preserve"> </w:t>
      </w:r>
      <w:r w:rsidRPr="00C13F0F">
        <w:rPr>
          <w:rFonts w:hint="cs"/>
          <w:rtl/>
        </w:rPr>
        <w:t>גורסת</w:t>
      </w:r>
      <w:r w:rsidRPr="00C13F0F">
        <w:t xml:space="preserve"> </w:t>
      </w:r>
      <w:r w:rsidRPr="00C13F0F">
        <w:rPr>
          <w:rFonts w:hint="cs"/>
          <w:rtl/>
        </w:rPr>
        <w:t>שכל</w:t>
      </w:r>
      <w:r w:rsidRPr="00C13F0F">
        <w:t xml:space="preserve"> </w:t>
      </w:r>
      <w:r w:rsidRPr="00C13F0F">
        <w:rPr>
          <w:rFonts w:hint="cs"/>
          <w:rtl/>
        </w:rPr>
        <w:t>פונקציה</w:t>
      </w:r>
      <w:r w:rsidRPr="00C13F0F">
        <w:t xml:space="preserve"> </w:t>
      </w:r>
      <w:r w:rsidRPr="00C13F0F">
        <w:rPr>
          <w:rFonts w:hint="cs"/>
          <w:rtl/>
        </w:rPr>
        <w:t>המקיימת</w:t>
      </w:r>
      <w:r w:rsidRPr="00C13F0F">
        <w:t xml:space="preserve"> </w:t>
      </w:r>
      <w:r w:rsidRPr="00C13F0F">
        <w:rPr>
          <w:rFonts w:hint="cs"/>
          <w:rtl/>
        </w:rPr>
        <w:t>דרישות</w:t>
      </w:r>
      <w:r w:rsidRPr="00C13F0F">
        <w:t xml:space="preserve"> </w:t>
      </w:r>
      <w:r w:rsidRPr="00C13F0F">
        <w:rPr>
          <w:rFonts w:hint="cs"/>
          <w:rtl/>
        </w:rPr>
        <w:t>מסוימות</w:t>
      </w:r>
      <w:r w:rsidRPr="00C13F0F">
        <w:t xml:space="preserve">, </w:t>
      </w:r>
      <w:r w:rsidRPr="00C13F0F">
        <w:rPr>
          <w:rFonts w:hint="cs"/>
          <w:rtl/>
        </w:rPr>
        <w:t>ניתנת</w:t>
      </w:r>
      <w:r w:rsidRPr="00C13F0F">
        <w:t xml:space="preserve"> </w:t>
      </w:r>
      <w:r w:rsidRPr="00C13F0F">
        <w:rPr>
          <w:rFonts w:hint="cs"/>
          <w:rtl/>
        </w:rPr>
        <w:t>להצגה</w:t>
      </w:r>
      <w:r w:rsidRPr="00C13F0F">
        <w:t xml:space="preserve"> </w:t>
      </w:r>
      <w:r w:rsidRPr="00C13F0F">
        <w:rPr>
          <w:rFonts w:hint="cs"/>
          <w:rtl/>
        </w:rPr>
        <w:t>בעזרת</w:t>
      </w:r>
      <w:r w:rsidRPr="00C13F0F">
        <w:t xml:space="preserve"> </w:t>
      </w:r>
      <w:r w:rsidRPr="00C13F0F">
        <w:rPr>
          <w:rFonts w:hint="cs"/>
          <w:rtl/>
        </w:rPr>
        <w:t>סידרה</w:t>
      </w:r>
      <w:r w:rsidRPr="00C13F0F">
        <w:t xml:space="preserve"> </w:t>
      </w:r>
      <w:r w:rsidRPr="00C13F0F">
        <w:rPr>
          <w:rFonts w:hint="cs"/>
          <w:rtl/>
        </w:rPr>
        <w:t>חשבונית</w:t>
      </w:r>
      <w:r w:rsidRPr="00C13F0F">
        <w:t xml:space="preserve">. </w:t>
      </w:r>
      <w:r w:rsidRPr="00C13F0F">
        <w:rPr>
          <w:rFonts w:hint="cs"/>
          <w:rtl/>
        </w:rPr>
        <w:t>טיילור</w:t>
      </w:r>
      <w:r w:rsidRPr="00C13F0F">
        <w:t xml:space="preserve"> </w:t>
      </w:r>
      <w:proofErr w:type="spellStart"/>
      <w:r w:rsidRPr="00C13F0F">
        <w:rPr>
          <w:rFonts w:hint="cs"/>
          <w:rtl/>
        </w:rPr>
        <w:t>ומקלורן</w:t>
      </w:r>
      <w:proofErr w:type="spellEnd"/>
      <w:r w:rsidRPr="00C13F0F">
        <w:rPr>
          <w:rFonts w:hint="cs"/>
          <w:rtl/>
        </w:rPr>
        <w:t xml:space="preserve"> הגדירו</w:t>
      </w:r>
      <w:r w:rsidRPr="00C13F0F">
        <w:t xml:space="preserve"> </w:t>
      </w:r>
      <w:r w:rsidRPr="00C13F0F">
        <w:rPr>
          <w:rFonts w:hint="cs"/>
          <w:rtl/>
        </w:rPr>
        <w:t>סדרה</w:t>
      </w:r>
      <w:r w:rsidRPr="00C13F0F">
        <w:t xml:space="preserve"> </w:t>
      </w:r>
      <w:r w:rsidRPr="00C13F0F">
        <w:rPr>
          <w:rFonts w:hint="cs"/>
          <w:rtl/>
        </w:rPr>
        <w:t>המייצגת</w:t>
      </w:r>
      <w:r w:rsidRPr="00C13F0F">
        <w:t xml:space="preserve"> </w:t>
      </w:r>
      <w:r w:rsidRPr="00C13F0F">
        <w:rPr>
          <w:rFonts w:hint="cs"/>
          <w:rtl/>
        </w:rPr>
        <w:t>את</w:t>
      </w:r>
      <w:r w:rsidRPr="00C13F0F">
        <w:t xml:space="preserve"> </w:t>
      </w:r>
      <w:r w:rsidRPr="00C13F0F">
        <w:rPr>
          <w:rFonts w:hint="cs"/>
          <w:rtl/>
        </w:rPr>
        <w:t xml:space="preserve">הפונקציה </w:t>
      </w:r>
      <w:r w:rsidRPr="00C13F0F">
        <w:t>.e</w:t>
      </w:r>
      <w:r w:rsidRPr="00C13F0F">
        <w:rPr>
          <w:vertAlign w:val="superscript"/>
        </w:rPr>
        <w:t>x</w:t>
      </w:r>
    </w:p>
    <w:p w14:paraId="24C67130" w14:textId="77777777" w:rsidR="00DF03D5" w:rsidRPr="00C13F0F" w:rsidRDefault="00DF03D5" w:rsidP="00DF03D5">
      <w:pPr>
        <w:rPr>
          <w:rtl/>
        </w:rPr>
      </w:pPr>
    </w:p>
    <w:p w14:paraId="6BF11221" w14:textId="77777777" w:rsidR="00DF03D5" w:rsidRPr="00C13F0F" w:rsidRDefault="00DF03D5" w:rsidP="00DF03D5">
      <w:pPr>
        <w:rPr>
          <w:b/>
          <w:bCs/>
          <w:u w:val="single"/>
          <w:rtl/>
        </w:rPr>
      </w:pPr>
      <w:r w:rsidRPr="00C13F0F">
        <w:rPr>
          <w:rFonts w:hint="cs"/>
          <w:noProof/>
          <w:rtl/>
        </w:rPr>
        <w:drawing>
          <wp:anchor distT="0" distB="0" distL="114300" distR="114300" simplePos="0" relativeHeight="251659264" behindDoc="0" locked="0" layoutInCell="1" allowOverlap="1" wp14:anchorId="19472275" wp14:editId="59019E98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444240" cy="664210"/>
            <wp:effectExtent l="0" t="0" r="3810" b="254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F0F">
        <w:rPr>
          <w:rtl/>
        </w:rPr>
        <w:br/>
      </w:r>
    </w:p>
    <w:p w14:paraId="1A517812" w14:textId="77777777" w:rsidR="00DF03D5" w:rsidRPr="00C13F0F" w:rsidRDefault="00DF03D5" w:rsidP="00DF03D5">
      <w:pPr>
        <w:rPr>
          <w:b/>
          <w:bCs/>
          <w:u w:val="single"/>
          <w:rtl/>
        </w:rPr>
      </w:pPr>
    </w:p>
    <w:p w14:paraId="42781C96" w14:textId="77777777" w:rsidR="00DF03D5" w:rsidRPr="00C13F0F" w:rsidRDefault="00DF03D5" w:rsidP="00DF03D5">
      <w:pPr>
        <w:rPr>
          <w:b/>
          <w:bCs/>
          <w:u w:val="single"/>
          <w:rtl/>
        </w:rPr>
      </w:pPr>
    </w:p>
    <w:p w14:paraId="14ED7C5D" w14:textId="77777777" w:rsidR="00DF03D5" w:rsidRPr="00C13F0F" w:rsidRDefault="00DF03D5" w:rsidP="00DF03D5">
      <w:r w:rsidRPr="00C13F0F">
        <w:rPr>
          <w:rFonts w:hint="cs"/>
          <w:rtl/>
        </w:rPr>
        <w:t>בתרגיל</w:t>
      </w:r>
      <w:r w:rsidRPr="00C13F0F">
        <w:t xml:space="preserve"> </w:t>
      </w:r>
      <w:r w:rsidRPr="00C13F0F">
        <w:rPr>
          <w:rFonts w:hint="cs"/>
          <w:rtl/>
        </w:rPr>
        <w:t>זה</w:t>
      </w:r>
      <w:r w:rsidRPr="00C13F0F">
        <w:t xml:space="preserve"> </w:t>
      </w:r>
      <w:r w:rsidRPr="00C13F0F">
        <w:rPr>
          <w:rFonts w:hint="cs"/>
          <w:rtl/>
        </w:rPr>
        <w:t>אתם</w:t>
      </w:r>
      <w:r w:rsidRPr="00C13F0F">
        <w:t xml:space="preserve"> </w:t>
      </w:r>
      <w:r w:rsidRPr="00C13F0F">
        <w:rPr>
          <w:rFonts w:hint="cs"/>
          <w:rtl/>
        </w:rPr>
        <w:t>מתבקשים לכתוב תכנית</w:t>
      </w:r>
      <w:r w:rsidRPr="00C13F0F">
        <w:rPr>
          <w:rFonts w:hint="cs"/>
          <w:b/>
          <w:bCs/>
          <w:rtl/>
        </w:rPr>
        <w:t xml:space="preserve"> </w:t>
      </w:r>
      <w:r w:rsidRPr="00C13F0F">
        <w:rPr>
          <w:rFonts w:hint="cs"/>
          <w:rtl/>
        </w:rPr>
        <w:t xml:space="preserve"> שמחשבת   </w:t>
      </w:r>
      <w:r w:rsidRPr="00C13F0F">
        <w:t xml:space="preserve"> e</w:t>
      </w:r>
      <w:r w:rsidRPr="00C13F0F">
        <w:rPr>
          <w:vertAlign w:val="superscript"/>
        </w:rPr>
        <w:t xml:space="preserve"> x</w:t>
      </w:r>
      <w:r w:rsidRPr="00C13F0F">
        <w:rPr>
          <w:rFonts w:hint="cs"/>
          <w:rtl/>
        </w:rPr>
        <w:t xml:space="preserve">  ל -</w:t>
      </w:r>
      <w:r w:rsidRPr="00C13F0F">
        <w:t xml:space="preserve">  n</w:t>
      </w:r>
      <w:r w:rsidRPr="00C13F0F">
        <w:rPr>
          <w:rFonts w:hint="cs"/>
          <w:rtl/>
        </w:rPr>
        <w:t xml:space="preserve"> ול- </w:t>
      </w:r>
      <w:r w:rsidRPr="00C13F0F">
        <w:t>x</w:t>
      </w:r>
      <w:r>
        <w:rPr>
          <w:rFonts w:hint="cs"/>
          <w:rtl/>
        </w:rPr>
        <w:t xml:space="preserve"> מסוימים</w:t>
      </w:r>
      <w:r w:rsidRPr="00C13F0F">
        <w:rPr>
          <w:rFonts w:hint="cs"/>
          <w:rtl/>
        </w:rPr>
        <w:t xml:space="preserve"> שיקלטו</w:t>
      </w:r>
      <w:r w:rsidRPr="00C13F0F">
        <w:t xml:space="preserve"> </w:t>
      </w:r>
      <w:r w:rsidRPr="00C13F0F">
        <w:rPr>
          <w:rFonts w:hint="cs"/>
          <w:rtl/>
        </w:rPr>
        <w:t>מהמשתמש</w:t>
      </w:r>
      <w:r w:rsidRPr="00C13F0F">
        <w:t>.</w:t>
      </w:r>
    </w:p>
    <w:p w14:paraId="75C8B567" w14:textId="77777777" w:rsidR="00DF03D5" w:rsidRPr="00C13F0F" w:rsidRDefault="00DF03D5" w:rsidP="00DF03D5">
      <w:pPr>
        <w:rPr>
          <w:rtl/>
        </w:rPr>
      </w:pPr>
      <w:r w:rsidRPr="00C13F0F">
        <w:rPr>
          <w:rFonts w:hint="cs"/>
          <w:rtl/>
        </w:rPr>
        <w:t>הפלט</w:t>
      </w:r>
      <w:r w:rsidRPr="00C13F0F">
        <w:t xml:space="preserve"> </w:t>
      </w:r>
      <w:r w:rsidRPr="00C13F0F">
        <w:rPr>
          <w:rFonts w:hint="cs"/>
          <w:rtl/>
        </w:rPr>
        <w:t>שיוצג</w:t>
      </w:r>
      <w:r w:rsidRPr="00C13F0F">
        <w:t xml:space="preserve"> </w:t>
      </w:r>
      <w:r w:rsidRPr="00C13F0F">
        <w:rPr>
          <w:rFonts w:hint="cs"/>
          <w:rtl/>
        </w:rPr>
        <w:t>על</w:t>
      </w:r>
      <w:r w:rsidRPr="00C13F0F">
        <w:t xml:space="preserve"> </w:t>
      </w:r>
      <w:r w:rsidRPr="00C13F0F">
        <w:rPr>
          <w:rFonts w:hint="cs"/>
          <w:rtl/>
        </w:rPr>
        <w:t>ידי</w:t>
      </w:r>
      <w:r w:rsidRPr="00C13F0F">
        <w:t xml:space="preserve"> </w:t>
      </w:r>
      <w:r w:rsidRPr="00C13F0F">
        <w:rPr>
          <w:rFonts w:hint="cs"/>
          <w:rtl/>
        </w:rPr>
        <w:t>התוכנית</w:t>
      </w:r>
      <w:r w:rsidRPr="00C13F0F">
        <w:t xml:space="preserve"> </w:t>
      </w:r>
      <w:r w:rsidRPr="00C13F0F">
        <w:rPr>
          <w:rFonts w:hint="cs"/>
          <w:rtl/>
        </w:rPr>
        <w:t>יהיה בפורמט</w:t>
      </w:r>
      <w:r w:rsidRPr="00C13F0F">
        <w:t xml:space="preserve"> </w:t>
      </w:r>
      <w:r w:rsidRPr="00C13F0F">
        <w:rPr>
          <w:rFonts w:hint="cs"/>
          <w:rtl/>
        </w:rPr>
        <w:t>שבו</w:t>
      </w:r>
      <w:r w:rsidRPr="00C13F0F">
        <w:t xml:space="preserve"> </w:t>
      </w:r>
      <w:r w:rsidRPr="00C13F0F">
        <w:rPr>
          <w:rFonts w:hint="cs"/>
          <w:rtl/>
        </w:rPr>
        <w:t>מוצגת</w:t>
      </w:r>
      <w:r w:rsidRPr="00C13F0F">
        <w:t xml:space="preserve"> </w:t>
      </w:r>
      <w:r w:rsidRPr="00C13F0F">
        <w:rPr>
          <w:rFonts w:hint="cs"/>
          <w:rtl/>
        </w:rPr>
        <w:t>הסדרה</w:t>
      </w:r>
      <w:r w:rsidRPr="00C13F0F">
        <w:t xml:space="preserve"> </w:t>
      </w:r>
      <w:r w:rsidRPr="00C13F0F">
        <w:rPr>
          <w:rFonts w:hint="cs"/>
          <w:rtl/>
        </w:rPr>
        <w:t>למעלה</w:t>
      </w:r>
      <w:r w:rsidRPr="00C13F0F">
        <w:t xml:space="preserve">, </w:t>
      </w:r>
      <w:r w:rsidRPr="00C13F0F">
        <w:rPr>
          <w:rFonts w:hint="cs"/>
          <w:rtl/>
        </w:rPr>
        <w:t>כאשר</w:t>
      </w:r>
      <w:r w:rsidRPr="00C13F0F">
        <w:t xml:space="preserve"> </w:t>
      </w:r>
      <w:r w:rsidRPr="00C13F0F">
        <w:rPr>
          <w:rFonts w:hint="cs"/>
          <w:rtl/>
        </w:rPr>
        <w:t>כל</w:t>
      </w:r>
      <w:r w:rsidRPr="00C13F0F">
        <w:t xml:space="preserve"> </w:t>
      </w:r>
      <w:r w:rsidRPr="00C13F0F">
        <w:rPr>
          <w:rFonts w:hint="cs"/>
          <w:rtl/>
        </w:rPr>
        <w:t>ביטוי</w:t>
      </w:r>
      <w:r w:rsidRPr="00C13F0F">
        <w:t xml:space="preserve"> </w:t>
      </w:r>
      <w:r w:rsidRPr="00C13F0F">
        <w:rPr>
          <w:rFonts w:hint="cs"/>
          <w:rtl/>
        </w:rPr>
        <w:t>יוצג</w:t>
      </w:r>
      <w:r w:rsidRPr="00C13F0F">
        <w:t xml:space="preserve"> </w:t>
      </w:r>
      <w:r w:rsidRPr="00C13F0F">
        <w:rPr>
          <w:rFonts w:hint="cs"/>
          <w:rtl/>
        </w:rPr>
        <w:t>כשבר</w:t>
      </w:r>
      <w:r w:rsidRPr="00C13F0F">
        <w:t xml:space="preserve">) </w:t>
      </w:r>
      <w:r w:rsidRPr="00C13F0F">
        <w:rPr>
          <w:rFonts w:hint="cs"/>
          <w:rtl/>
        </w:rPr>
        <w:t>ולא</w:t>
      </w:r>
      <w:r w:rsidRPr="00C13F0F">
        <w:t xml:space="preserve"> </w:t>
      </w:r>
      <w:r w:rsidRPr="00C13F0F">
        <w:rPr>
          <w:rFonts w:hint="cs"/>
          <w:rtl/>
        </w:rPr>
        <w:t>כתוצאה</w:t>
      </w:r>
      <w:r w:rsidRPr="00C13F0F">
        <w:t xml:space="preserve"> </w:t>
      </w:r>
      <w:r w:rsidRPr="00C13F0F">
        <w:rPr>
          <w:rFonts w:hint="cs"/>
          <w:rtl/>
        </w:rPr>
        <w:t>המתקבלת</w:t>
      </w:r>
      <w:r w:rsidRPr="00C13F0F">
        <w:t xml:space="preserve"> </w:t>
      </w:r>
      <w:r w:rsidRPr="00C13F0F">
        <w:rPr>
          <w:rFonts w:hint="cs"/>
          <w:rtl/>
        </w:rPr>
        <w:t>מעצם</w:t>
      </w:r>
      <w:r w:rsidRPr="00C13F0F">
        <w:t xml:space="preserve"> </w:t>
      </w:r>
      <w:r w:rsidRPr="00C13F0F">
        <w:rPr>
          <w:rFonts w:hint="cs"/>
          <w:rtl/>
        </w:rPr>
        <w:t>פעולת החלוקה</w:t>
      </w:r>
      <w:r w:rsidRPr="00C13F0F">
        <w:t xml:space="preserve">( </w:t>
      </w:r>
      <w:r w:rsidRPr="00C13F0F">
        <w:rPr>
          <w:rFonts w:hint="cs"/>
          <w:rtl/>
        </w:rPr>
        <w:t>ובסופו</w:t>
      </w:r>
      <w:r w:rsidRPr="00C13F0F">
        <w:t xml:space="preserve"> </w:t>
      </w:r>
      <w:r w:rsidRPr="00C13F0F">
        <w:rPr>
          <w:rFonts w:hint="cs"/>
          <w:rtl/>
        </w:rPr>
        <w:t>סכום</w:t>
      </w:r>
      <w:r w:rsidRPr="00C13F0F">
        <w:t xml:space="preserve"> </w:t>
      </w:r>
      <w:r w:rsidRPr="00C13F0F">
        <w:rPr>
          <w:rFonts w:hint="cs"/>
          <w:rtl/>
        </w:rPr>
        <w:t>הסדרה</w:t>
      </w:r>
      <w:r w:rsidRPr="00C13F0F">
        <w:t>.</w:t>
      </w:r>
    </w:p>
    <w:p w14:paraId="2FE42469" w14:textId="77777777" w:rsidR="00DF03D5" w:rsidRPr="00C13F0F" w:rsidRDefault="00DF03D5" w:rsidP="00DF03D5">
      <w:pPr>
        <w:rPr>
          <w:lang w:val="ru-RU"/>
        </w:rPr>
      </w:pPr>
      <w:r w:rsidRPr="00C13F0F">
        <w:rPr>
          <w:rFonts w:hint="cs"/>
          <w:rtl/>
        </w:rPr>
        <w:t>לדוגמא:</w:t>
      </w:r>
    </w:p>
    <w:p w14:paraId="5E558A83" w14:textId="77777777" w:rsidR="00DF03D5" w:rsidRPr="00C13F0F" w:rsidRDefault="00DF03D5" w:rsidP="00DF03D5">
      <w:pPr>
        <w:rPr>
          <w:rtl/>
        </w:rPr>
      </w:pPr>
      <w:r w:rsidRPr="00C13F0F">
        <w:t>n=5,x=3</w:t>
      </w:r>
    </w:p>
    <w:p w14:paraId="12AFB08A" w14:textId="77777777" w:rsidR="00DF03D5" w:rsidRPr="00C13F0F" w:rsidRDefault="00DF03D5" w:rsidP="00DF03D5">
      <w:pPr>
        <w:rPr>
          <w:rtl/>
        </w:rPr>
      </w:pPr>
      <w:r w:rsidRPr="00C13F0F">
        <w:rPr>
          <w:rFonts w:hint="cs"/>
          <w:rtl/>
        </w:rPr>
        <w:lastRenderedPageBreak/>
        <w:t>פלט יהיה(</w:t>
      </w:r>
      <w:r w:rsidRPr="00C13F0F">
        <w:rPr>
          <w:rFonts w:hint="cs"/>
          <w:i/>
          <w:iCs/>
          <w:rtl/>
        </w:rPr>
        <w:t>חמשת</w:t>
      </w:r>
      <w:r w:rsidRPr="00C13F0F">
        <w:rPr>
          <w:i/>
          <w:iCs/>
        </w:rPr>
        <w:t xml:space="preserve"> </w:t>
      </w:r>
      <w:r w:rsidRPr="00C13F0F">
        <w:rPr>
          <w:rFonts w:hint="cs"/>
          <w:i/>
          <w:iCs/>
          <w:rtl/>
        </w:rPr>
        <w:t>האיברים</w:t>
      </w:r>
      <w:r w:rsidRPr="00C13F0F">
        <w:rPr>
          <w:i/>
          <w:iCs/>
        </w:rPr>
        <w:t xml:space="preserve"> </w:t>
      </w:r>
      <w:r w:rsidRPr="00C13F0F">
        <w:rPr>
          <w:rFonts w:hint="cs"/>
          <w:i/>
          <w:iCs/>
          <w:rtl/>
        </w:rPr>
        <w:t>הראשונים</w:t>
      </w:r>
      <w:r w:rsidRPr="00C13F0F">
        <w:rPr>
          <w:i/>
          <w:iCs/>
        </w:rPr>
        <w:t xml:space="preserve"> </w:t>
      </w:r>
      <w:r w:rsidRPr="00C13F0F">
        <w:rPr>
          <w:rFonts w:hint="cs"/>
          <w:i/>
          <w:iCs/>
          <w:rtl/>
        </w:rPr>
        <w:t>של</w:t>
      </w:r>
      <w:r w:rsidRPr="00C13F0F">
        <w:rPr>
          <w:i/>
          <w:iCs/>
        </w:rPr>
        <w:t xml:space="preserve"> </w:t>
      </w:r>
      <w:r w:rsidRPr="00C13F0F">
        <w:rPr>
          <w:rFonts w:hint="cs"/>
          <w:i/>
          <w:iCs/>
          <w:rtl/>
        </w:rPr>
        <w:t>הסדרה</w:t>
      </w:r>
      <w:r w:rsidRPr="00C13F0F">
        <w:rPr>
          <w:i/>
          <w:iCs/>
        </w:rPr>
        <w:t xml:space="preserve"> </w:t>
      </w:r>
      <w:r w:rsidRPr="00C13F0F">
        <w:rPr>
          <w:rFonts w:hint="cs"/>
          <w:i/>
          <w:iCs/>
          <w:rtl/>
        </w:rPr>
        <w:t>והסכום</w:t>
      </w:r>
      <w:r w:rsidRPr="00C13F0F">
        <w:rPr>
          <w:rFonts w:hint="cs"/>
          <w:rtl/>
        </w:rPr>
        <w:t>):</w:t>
      </w:r>
    </w:p>
    <w:p w14:paraId="791455A7" w14:textId="77777777" w:rsidR="00DF03D5" w:rsidRPr="00C13F0F" w:rsidRDefault="00DF03D5" w:rsidP="00DF03D5">
      <w:pPr>
        <w:bidi w:val="0"/>
        <w:rPr>
          <w:rtl/>
        </w:rPr>
      </w:pPr>
      <w:r w:rsidRPr="00C13F0F">
        <w:rPr>
          <w:i/>
          <w:iCs/>
        </w:rPr>
        <w:t>e</w:t>
      </w:r>
      <w:r w:rsidRPr="00C13F0F">
        <w:t>^3= 1 + 3 + 9/2 + 27/6 + 81/24 = 16.375</w:t>
      </w:r>
    </w:p>
    <w:p w14:paraId="1C26D85D" w14:textId="77777777" w:rsidR="00DF03D5" w:rsidRPr="00C13F0F" w:rsidRDefault="00DF03D5" w:rsidP="00DF03D5">
      <w:pPr>
        <w:rPr>
          <w:rtl/>
        </w:rPr>
      </w:pPr>
    </w:p>
    <w:p w14:paraId="6C4492F8" w14:textId="7A7A44E1" w:rsidR="00490A90" w:rsidDel="00DF03D5" w:rsidRDefault="00490A90" w:rsidP="00490A90">
      <w:pPr>
        <w:jc w:val="both"/>
        <w:rPr>
          <w:del w:id="5" w:author="קוזנצוב ליובוב/Kuznetsova Lubov" w:date="2021-04-05T16:05:00Z"/>
          <w:rtl/>
        </w:rPr>
      </w:pPr>
      <w:del w:id="6" w:author="קוזנצוב ליובוב/Kuznetsova Lubov" w:date="2021-04-05T16:05:00Z">
        <w:r w:rsidRPr="00CE3D7A" w:rsidDel="00DF03D5">
          <w:rPr>
            <w:rtl/>
          </w:rPr>
          <w:delText>כ</w:delText>
        </w:r>
        <w:r w:rsidDel="00DF03D5">
          <w:rPr>
            <w:rFonts w:hint="cs"/>
            <w:rtl/>
          </w:rPr>
          <w:delText>תבו</w:delText>
        </w:r>
        <w:r w:rsidRPr="00CE3D7A" w:rsidDel="00DF03D5">
          <w:delText xml:space="preserve"> </w:delText>
        </w:r>
        <w:r w:rsidRPr="00CE3D7A" w:rsidDel="00DF03D5">
          <w:rPr>
            <w:rtl/>
          </w:rPr>
          <w:delText>תוכנה</w:delText>
        </w:r>
        <w:r w:rsidRPr="00CE3D7A" w:rsidDel="00DF03D5">
          <w:delText xml:space="preserve"> </w:delText>
        </w:r>
      </w:del>
      <w:ins w:id="7" w:author="דרור טובי/Dror Tobi" w:date="2020-11-15T14:37:00Z">
        <w:del w:id="8" w:author="קוזנצוב ליובוב/Kuznetsova Lubov" w:date="2021-04-05T16:05:00Z">
          <w:r w:rsidR="0098262A" w:rsidRPr="00CE3D7A" w:rsidDel="00DF03D5">
            <w:rPr>
              <w:rtl/>
            </w:rPr>
            <w:delText>תוכנ</w:delText>
          </w:r>
          <w:r w:rsidR="0098262A" w:rsidDel="00DF03D5">
            <w:rPr>
              <w:rFonts w:hint="cs"/>
              <w:rtl/>
            </w:rPr>
            <w:delText>ית</w:delText>
          </w:r>
          <w:r w:rsidR="0098262A" w:rsidRPr="00CE3D7A" w:rsidDel="00DF03D5">
            <w:delText xml:space="preserve"> </w:delText>
          </w:r>
        </w:del>
      </w:ins>
      <w:del w:id="9" w:author="קוזנצוב ליובוב/Kuznetsova Lubov" w:date="2021-04-05T16:05:00Z">
        <w:r w:rsidRPr="00CE3D7A" w:rsidDel="00DF03D5">
          <w:rPr>
            <w:rtl/>
          </w:rPr>
          <w:delText>הקולטת</w:delText>
        </w:r>
        <w:r w:rsidRPr="00CE3D7A" w:rsidDel="00DF03D5">
          <w:delText xml:space="preserve"> </w:delText>
        </w:r>
        <w:r w:rsidRPr="00CE3D7A" w:rsidDel="00DF03D5">
          <w:rPr>
            <w:rtl/>
          </w:rPr>
          <w:delText>מספר</w:delText>
        </w:r>
        <w:r w:rsidRPr="00CE3D7A" w:rsidDel="00DF03D5">
          <w:delText xml:space="preserve"> </w:delText>
        </w:r>
        <w:r w:rsidRPr="00CE3D7A" w:rsidDel="00DF03D5">
          <w:rPr>
            <w:rtl/>
          </w:rPr>
          <w:delText>שלם</w:delText>
        </w:r>
        <w:r w:rsidRPr="00CE3D7A" w:rsidDel="00DF03D5">
          <w:delText xml:space="preserve"> </w:delText>
        </w:r>
        <w:r w:rsidRPr="00CE3D7A" w:rsidDel="00DF03D5">
          <w:rPr>
            <w:rtl/>
          </w:rPr>
          <w:delText>וב</w:delText>
        </w:r>
        <w:r w:rsidDel="00DF03D5">
          <w:rPr>
            <w:rFonts w:hint="cs"/>
            <w:rtl/>
          </w:rPr>
          <w:delText>ו</w:delText>
        </w:r>
        <w:r w:rsidRPr="00CE3D7A" w:rsidDel="00DF03D5">
          <w:rPr>
            <w:rtl/>
          </w:rPr>
          <w:delText>דקת</w:delText>
        </w:r>
        <w:r w:rsidRPr="00CE3D7A" w:rsidDel="00DF03D5">
          <w:delText xml:space="preserve"> </w:delText>
        </w:r>
        <w:r w:rsidRPr="00CE3D7A" w:rsidDel="00DF03D5">
          <w:rPr>
            <w:rtl/>
          </w:rPr>
          <w:delText>האם</w:delText>
        </w:r>
        <w:r w:rsidRPr="00CE3D7A" w:rsidDel="00DF03D5">
          <w:delText xml:space="preserve"> </w:delText>
        </w:r>
        <w:r w:rsidRPr="00CE3D7A" w:rsidDel="00DF03D5">
          <w:rPr>
            <w:rtl/>
          </w:rPr>
          <w:delText>הוא</w:delText>
        </w:r>
        <w:r w:rsidRPr="00CE3D7A" w:rsidDel="00DF03D5">
          <w:delText xml:space="preserve"> </w:delText>
        </w:r>
        <w:r w:rsidRPr="00CE3D7A" w:rsidDel="00DF03D5">
          <w:rPr>
            <w:rtl/>
          </w:rPr>
          <w:delText>מושלם</w:delText>
        </w:r>
        <w:r w:rsidRPr="00CE3D7A" w:rsidDel="00DF03D5">
          <w:delText>.</w:delText>
        </w:r>
      </w:del>
    </w:p>
    <w:p w14:paraId="1DC72AC8" w14:textId="48A2B0C2" w:rsidR="00490A90" w:rsidRPr="00CE3D7A" w:rsidDel="00DF03D5" w:rsidRDefault="00490A90" w:rsidP="00490A90">
      <w:pPr>
        <w:jc w:val="both"/>
        <w:rPr>
          <w:del w:id="10" w:author="קוזנצוב ליובוב/Kuznetsova Lubov" w:date="2021-04-05T16:05:00Z"/>
          <w:rtl/>
        </w:rPr>
      </w:pPr>
      <w:del w:id="11" w:author="קוזנצוב ליובוב/Kuznetsova Lubov" w:date="2021-04-05T16:05:00Z">
        <w:r w:rsidDel="00DF03D5">
          <w:rPr>
            <w:rFonts w:hint="cs"/>
            <w:rtl/>
          </w:rPr>
          <w:delText xml:space="preserve">מספר </w:delText>
        </w:r>
        <w:r w:rsidDel="00DF03D5">
          <w:delText xml:space="preserve"> n</w:delText>
        </w:r>
        <w:r w:rsidRPr="00CE3D7A" w:rsidDel="00DF03D5">
          <w:rPr>
            <w:rtl/>
          </w:rPr>
          <w:delText>נקרא</w:delText>
        </w:r>
        <w:r w:rsidRPr="00CE3D7A" w:rsidDel="00DF03D5">
          <w:delText xml:space="preserve"> </w:delText>
        </w:r>
        <w:r w:rsidRPr="00CE3D7A" w:rsidDel="00DF03D5">
          <w:rPr>
            <w:rtl/>
          </w:rPr>
          <w:delText>מספר</w:delText>
        </w:r>
        <w:r w:rsidRPr="00CE3D7A" w:rsidDel="00DF03D5">
          <w:delText xml:space="preserve"> </w:delText>
        </w:r>
        <w:r w:rsidRPr="00CE3D7A" w:rsidDel="00DF03D5">
          <w:rPr>
            <w:rtl/>
          </w:rPr>
          <w:delText>מושלם</w:delText>
        </w:r>
        <w:r w:rsidRPr="00CE3D7A" w:rsidDel="00DF03D5">
          <w:delText xml:space="preserve"> </w:delText>
        </w:r>
        <w:r w:rsidRPr="00CE3D7A" w:rsidDel="00DF03D5">
          <w:rPr>
            <w:rtl/>
          </w:rPr>
          <w:delText>אם</w:delText>
        </w:r>
        <w:r w:rsidRPr="00CE3D7A" w:rsidDel="00DF03D5">
          <w:delText xml:space="preserve"> </w:delText>
        </w:r>
        <w:r w:rsidRPr="00CE3D7A" w:rsidDel="00DF03D5">
          <w:rPr>
            <w:rtl/>
          </w:rPr>
          <w:delText>כסום</w:delText>
        </w:r>
        <w:r w:rsidRPr="00CE3D7A" w:rsidDel="00DF03D5">
          <w:delText xml:space="preserve"> </w:delText>
        </w:r>
      </w:del>
      <w:ins w:id="12" w:author="דרור טובי/Dror Tobi" w:date="2020-11-15T14:37:00Z">
        <w:del w:id="13" w:author="קוזנצוב ליובוב/Kuznetsova Lubov" w:date="2021-04-05T16:05:00Z">
          <w:r w:rsidR="0098262A" w:rsidDel="00DF03D5">
            <w:rPr>
              <w:rFonts w:hint="cs"/>
              <w:rtl/>
            </w:rPr>
            <w:delText>סכום</w:delText>
          </w:r>
          <w:r w:rsidR="0098262A" w:rsidRPr="00CE3D7A" w:rsidDel="00DF03D5">
            <w:delText xml:space="preserve"> </w:delText>
          </w:r>
        </w:del>
      </w:ins>
      <w:del w:id="14" w:author="קוזנצוב ליובוב/Kuznetsova Lubov" w:date="2021-04-05T16:05:00Z">
        <w:r w:rsidRPr="00CE3D7A" w:rsidDel="00DF03D5">
          <w:rPr>
            <w:rtl/>
          </w:rPr>
          <w:delText>של</w:delText>
        </w:r>
        <w:r w:rsidRPr="00CE3D7A" w:rsidDel="00DF03D5">
          <w:delText xml:space="preserve"> </w:delText>
        </w:r>
        <w:r w:rsidRPr="00CE3D7A" w:rsidDel="00DF03D5">
          <w:rPr>
            <w:rtl/>
          </w:rPr>
          <w:delText>כל</w:delText>
        </w:r>
        <w:r w:rsidRPr="00CE3D7A" w:rsidDel="00DF03D5">
          <w:delText xml:space="preserve"> </w:delText>
        </w:r>
        <w:r w:rsidRPr="00CE3D7A" w:rsidDel="00DF03D5">
          <w:rPr>
            <w:rtl/>
          </w:rPr>
          <w:delText>המחלקים</w:delText>
        </w:r>
        <w:r w:rsidRPr="00CE3D7A" w:rsidDel="00DF03D5">
          <w:delText xml:space="preserve"> </w:delText>
        </w:r>
        <w:r w:rsidR="0098262A" w:rsidDel="00DF03D5">
          <w:rPr>
            <w:rFonts w:hint="cs"/>
            <w:rtl/>
          </w:rPr>
          <w:delText xml:space="preserve">שלו </w:delText>
        </w:r>
        <w:r w:rsidR="0098262A" w:rsidRPr="00CE3D7A" w:rsidDel="00DF03D5">
          <w:delText xml:space="preserve"> </w:delText>
        </w:r>
        <w:r w:rsidRPr="00CE3D7A" w:rsidDel="00DF03D5">
          <w:delText>)</w:delText>
        </w:r>
        <w:r w:rsidRPr="00CE3D7A" w:rsidDel="00DF03D5">
          <w:rPr>
            <w:rtl/>
          </w:rPr>
          <w:delText>כולל</w:delText>
        </w:r>
        <w:r w:rsidRPr="00CE3D7A" w:rsidDel="00DF03D5">
          <w:delText xml:space="preserve"> 1 </w:delText>
        </w:r>
        <w:r w:rsidRPr="00CE3D7A" w:rsidDel="00DF03D5">
          <w:rPr>
            <w:rtl/>
          </w:rPr>
          <w:delText>ולא</w:delText>
        </w:r>
        <w:r w:rsidRPr="00CE3D7A" w:rsidDel="00DF03D5">
          <w:delText xml:space="preserve"> </w:delText>
        </w:r>
        <w:r w:rsidRPr="00CE3D7A" w:rsidDel="00DF03D5">
          <w:rPr>
            <w:rtl/>
          </w:rPr>
          <w:delText>כולל</w:delText>
        </w:r>
        <w:r w:rsidRPr="00CE3D7A" w:rsidDel="00DF03D5">
          <w:delText xml:space="preserve"> </w:delText>
        </w:r>
        <w:r w:rsidRPr="00CE3D7A" w:rsidDel="00DF03D5">
          <w:rPr>
            <w:rtl/>
          </w:rPr>
          <w:delText>מספר</w:delText>
        </w:r>
        <w:r w:rsidRPr="00CE3D7A" w:rsidDel="00DF03D5">
          <w:delText xml:space="preserve"> </w:delText>
        </w:r>
        <w:r w:rsidRPr="00CE3D7A" w:rsidDel="00DF03D5">
          <w:rPr>
            <w:rtl/>
          </w:rPr>
          <w:delText>עצמו</w:delText>
        </w:r>
        <w:r w:rsidDel="00DF03D5">
          <w:rPr>
            <w:rFonts w:hint="cs"/>
            <w:rtl/>
          </w:rPr>
          <w:delText>)</w:delText>
        </w:r>
      </w:del>
    </w:p>
    <w:p w14:paraId="7CC109B4" w14:textId="5EFFC813" w:rsidR="00490A90" w:rsidRPr="00CE3D7A" w:rsidDel="00DF03D5" w:rsidRDefault="00490A90" w:rsidP="00490A90">
      <w:pPr>
        <w:jc w:val="both"/>
        <w:rPr>
          <w:del w:id="15" w:author="קוזנצוב ליובוב/Kuznetsova Lubov" w:date="2021-04-05T16:05:00Z"/>
        </w:rPr>
      </w:pPr>
      <w:del w:id="16" w:author="קוזנצוב ליובוב/Kuznetsova Lubov" w:date="2021-04-05T16:05:00Z">
        <w:r w:rsidRPr="00CE3D7A" w:rsidDel="00DF03D5">
          <w:rPr>
            <w:rtl/>
          </w:rPr>
          <w:delText>שווה</w:delText>
        </w:r>
        <w:r w:rsidRPr="00CE3D7A" w:rsidDel="00DF03D5">
          <w:delText xml:space="preserve"> </w:delText>
        </w:r>
        <w:r w:rsidRPr="00CE3D7A" w:rsidDel="00DF03D5">
          <w:rPr>
            <w:rtl/>
          </w:rPr>
          <w:delText>למספר</w:delText>
        </w:r>
        <w:r w:rsidRPr="00CE3D7A" w:rsidDel="00DF03D5">
          <w:delText xml:space="preserve"> </w:delText>
        </w:r>
        <w:r w:rsidRPr="00CE3D7A" w:rsidDel="00DF03D5">
          <w:rPr>
            <w:rtl/>
          </w:rPr>
          <w:delText>עצמו</w:delText>
        </w:r>
        <w:r w:rsidRPr="00CE3D7A" w:rsidDel="00DF03D5">
          <w:delText>.</w:delText>
        </w:r>
      </w:del>
    </w:p>
    <w:p w14:paraId="149E306F" w14:textId="3D092912" w:rsidR="00490A90" w:rsidDel="00DF03D5" w:rsidRDefault="00490A90" w:rsidP="00490A90">
      <w:pPr>
        <w:jc w:val="both"/>
        <w:rPr>
          <w:del w:id="17" w:author="קוזנצוב ליובוב/Kuznetsova Lubov" w:date="2021-04-05T16:05:00Z"/>
          <w:rFonts w:eastAsiaTheme="minorHAnsi"/>
          <w:rtl/>
        </w:rPr>
      </w:pPr>
      <w:del w:id="18" w:author="קוזנצוב ליובוב/Kuznetsova Lubov" w:date="2021-04-05T16:05:00Z">
        <w:r w:rsidRPr="00A577B9" w:rsidDel="00DF03D5">
          <w:rPr>
            <w:rFonts w:eastAsiaTheme="minorHAnsi"/>
            <w:b/>
            <w:bCs/>
            <w:rtl/>
          </w:rPr>
          <w:delText>דוגמ</w:delText>
        </w:r>
        <w:r w:rsidRPr="00A577B9" w:rsidDel="00DF03D5">
          <w:rPr>
            <w:rFonts w:eastAsiaTheme="minorHAnsi" w:hint="cs"/>
            <w:b/>
            <w:bCs/>
            <w:rtl/>
          </w:rPr>
          <w:delText>א</w:delText>
        </w:r>
        <w:r w:rsidDel="00DF03D5">
          <w:rPr>
            <w:rFonts w:eastAsiaTheme="minorHAnsi"/>
          </w:rPr>
          <w:delText xml:space="preserve">: </w:delText>
        </w:r>
        <w:r w:rsidDel="00DF03D5">
          <w:rPr>
            <w:rFonts w:eastAsiaTheme="minorHAnsi"/>
            <w:rtl/>
          </w:rPr>
          <w:delText>מספר</w:delText>
        </w:r>
        <w:r w:rsidDel="00DF03D5">
          <w:rPr>
            <w:rFonts w:eastAsiaTheme="minorHAnsi"/>
          </w:rPr>
          <w:delText xml:space="preserve"> 28 </w:delText>
        </w:r>
        <w:r w:rsidDel="00DF03D5">
          <w:rPr>
            <w:rFonts w:eastAsiaTheme="minorHAnsi"/>
            <w:rtl/>
          </w:rPr>
          <w:delText>מושלם</w:delText>
        </w:r>
        <w:r w:rsidDel="00DF03D5">
          <w:rPr>
            <w:rFonts w:eastAsiaTheme="minorHAnsi"/>
          </w:rPr>
          <w:delText xml:space="preserve"> </w:delText>
        </w:r>
        <w:r w:rsidDel="00DF03D5">
          <w:rPr>
            <w:rFonts w:eastAsiaTheme="minorHAnsi"/>
            <w:rtl/>
          </w:rPr>
          <w:delText>כי</w:delText>
        </w:r>
        <w:r w:rsidDel="00DF03D5">
          <w:rPr>
            <w:rFonts w:eastAsiaTheme="minorHAnsi"/>
          </w:rPr>
          <w:delText xml:space="preserve"> </w:delText>
        </w:r>
        <w:r w:rsidDel="00DF03D5">
          <w:rPr>
            <w:rFonts w:eastAsiaTheme="minorHAnsi"/>
            <w:rtl/>
          </w:rPr>
          <w:delText>סכום</w:delText>
        </w:r>
        <w:r w:rsidDel="00DF03D5">
          <w:rPr>
            <w:rFonts w:eastAsiaTheme="minorHAnsi"/>
          </w:rPr>
          <w:delText xml:space="preserve"> </w:delText>
        </w:r>
        <w:r w:rsidDel="00DF03D5">
          <w:rPr>
            <w:rFonts w:eastAsiaTheme="minorHAnsi"/>
            <w:rtl/>
          </w:rPr>
          <w:delText>כל</w:delText>
        </w:r>
        <w:r w:rsidDel="00DF03D5">
          <w:rPr>
            <w:rFonts w:eastAsiaTheme="minorHAnsi"/>
          </w:rPr>
          <w:delText xml:space="preserve"> </w:delText>
        </w:r>
        <w:r w:rsidDel="00DF03D5">
          <w:rPr>
            <w:rFonts w:eastAsiaTheme="minorHAnsi"/>
            <w:rtl/>
          </w:rPr>
          <w:delText>המחלקים</w:delText>
        </w:r>
        <w:r w:rsidDel="00DF03D5">
          <w:rPr>
            <w:rFonts w:eastAsiaTheme="minorHAnsi"/>
          </w:rPr>
          <w:delText xml:space="preserve"> </w:delText>
        </w:r>
        <w:r w:rsidDel="00DF03D5">
          <w:rPr>
            <w:rFonts w:eastAsiaTheme="minorHAnsi"/>
            <w:rtl/>
          </w:rPr>
          <w:delText>שלו</w:delText>
        </w:r>
        <w:r w:rsidDel="00DF03D5">
          <w:rPr>
            <w:rFonts w:eastAsiaTheme="minorHAnsi"/>
          </w:rPr>
          <w:delText xml:space="preserve"> </w:delText>
        </w:r>
        <w:r w:rsidDel="00DF03D5">
          <w:rPr>
            <w:rFonts w:eastAsiaTheme="minorHAnsi"/>
            <w:rtl/>
          </w:rPr>
          <w:delText>הוא</w:delText>
        </w:r>
        <w:r w:rsidDel="00DF03D5">
          <w:rPr>
            <w:rFonts w:eastAsiaTheme="minorHAnsi"/>
          </w:rPr>
          <w:delText>:</w:delText>
        </w:r>
        <w:r w:rsidRPr="00CE3D7A" w:rsidDel="00DF03D5">
          <w:rPr>
            <w:rFonts w:eastAsiaTheme="minorHAnsi"/>
          </w:rPr>
          <w:delText xml:space="preserve"> </w:delText>
        </w:r>
        <w:r w:rsidDel="00DF03D5">
          <w:rPr>
            <w:rFonts w:eastAsiaTheme="minorHAnsi"/>
          </w:rPr>
          <w:delText xml:space="preserve">1+2+4+7+14=28 </w:delText>
        </w:r>
      </w:del>
    </w:p>
    <w:p w14:paraId="13B4D77C" w14:textId="06865653" w:rsidR="00490A90" w:rsidDel="00DF03D5" w:rsidRDefault="00490A90" w:rsidP="00490A90">
      <w:pPr>
        <w:jc w:val="both"/>
        <w:rPr>
          <w:del w:id="19" w:author="קוזנצוב ליובוב/Kuznetsova Lubov" w:date="2021-04-05T16:05:00Z"/>
          <w:rtl/>
        </w:rPr>
      </w:pPr>
      <w:del w:id="20" w:author="קוזנצוב ליובוב/Kuznetsova Lubov" w:date="2021-04-05T16:05:00Z">
        <w:r w:rsidDel="00DF03D5">
          <w:rPr>
            <w:rFonts w:hint="cs"/>
            <w:rtl/>
          </w:rPr>
          <w:delText>פלט:</w:delText>
        </w:r>
      </w:del>
    </w:p>
    <w:p w14:paraId="1BBB7CA0" w14:textId="279DD613" w:rsidR="00490A90" w:rsidDel="00DF03D5" w:rsidRDefault="00490A90" w:rsidP="00490A90">
      <w:pPr>
        <w:bidi w:val="0"/>
        <w:jc w:val="both"/>
        <w:rPr>
          <w:del w:id="21" w:author="קוזנצוב ליובוב/Kuznetsova Lubov" w:date="2021-04-05T16:05:00Z"/>
        </w:rPr>
      </w:pPr>
      <w:del w:id="22" w:author="קוזנצוב ליובוב/Kuznetsova Lubov" w:date="2021-04-05T16:05:00Z">
        <w:r w:rsidDel="00DF03D5">
          <w:delText>The number is perfect.</w:delText>
        </w:r>
      </w:del>
    </w:p>
    <w:p w14:paraId="02A8D208" w14:textId="443EA3D3" w:rsidR="00490A90" w:rsidRPr="00715D5B" w:rsidDel="00DF03D5" w:rsidRDefault="00490A90" w:rsidP="00490A90">
      <w:pPr>
        <w:jc w:val="both"/>
        <w:rPr>
          <w:del w:id="23" w:author="קוזנצוב ליובוב/Kuznetsova Lubov" w:date="2021-04-05T16:05:00Z"/>
          <w:rtl/>
        </w:rPr>
      </w:pPr>
      <w:del w:id="24" w:author="קוזנצוב ליובוב/Kuznetsova Lubov" w:date="2021-04-05T16:05:00Z">
        <w:r w:rsidRPr="00CE3D7A" w:rsidDel="00DF03D5">
          <w:rPr>
            <w:rtl/>
          </w:rPr>
          <w:delText>מספר</w:delText>
        </w:r>
        <w:r w:rsidRPr="00CE3D7A" w:rsidDel="00DF03D5">
          <w:delText xml:space="preserve"> 1</w:delText>
        </w:r>
        <w:r w:rsidDel="00DF03D5">
          <w:delText>2</w:delText>
        </w:r>
        <w:r w:rsidRPr="00CE3D7A" w:rsidDel="00DF03D5">
          <w:delText xml:space="preserve"> </w:delText>
        </w:r>
        <w:r w:rsidRPr="00CE3D7A" w:rsidDel="00DF03D5">
          <w:rPr>
            <w:rtl/>
          </w:rPr>
          <w:delText>אינו</w:delText>
        </w:r>
        <w:r w:rsidRPr="00CE3D7A" w:rsidDel="00DF03D5">
          <w:delText xml:space="preserve"> </w:delText>
        </w:r>
        <w:r w:rsidRPr="00CE3D7A" w:rsidDel="00DF03D5">
          <w:rPr>
            <w:rtl/>
          </w:rPr>
          <w:delText>מושלם</w:delText>
        </w:r>
        <w:r w:rsidRPr="00CE3D7A" w:rsidDel="00DF03D5">
          <w:delText xml:space="preserve"> </w:delText>
        </w:r>
        <w:r w:rsidRPr="00CE3D7A" w:rsidDel="00DF03D5">
          <w:rPr>
            <w:rtl/>
          </w:rPr>
          <w:delText>כי</w:delText>
        </w:r>
        <w:r w:rsidRPr="00CE3D7A" w:rsidDel="00DF03D5">
          <w:delText xml:space="preserve"> </w:delText>
        </w:r>
        <w:r w:rsidRPr="00CE3D7A" w:rsidDel="00DF03D5">
          <w:rPr>
            <w:rtl/>
          </w:rPr>
          <w:delText>סכום</w:delText>
        </w:r>
        <w:r w:rsidRPr="00CE3D7A" w:rsidDel="00DF03D5">
          <w:delText xml:space="preserve"> </w:delText>
        </w:r>
        <w:r w:rsidRPr="00CE3D7A" w:rsidDel="00DF03D5">
          <w:rPr>
            <w:rtl/>
          </w:rPr>
          <w:delText>כל</w:delText>
        </w:r>
        <w:r w:rsidRPr="00CE3D7A" w:rsidDel="00DF03D5">
          <w:delText xml:space="preserve"> </w:delText>
        </w:r>
        <w:r w:rsidRPr="00CE3D7A" w:rsidDel="00DF03D5">
          <w:rPr>
            <w:rtl/>
          </w:rPr>
          <w:delText>המחלקים</w:delText>
        </w:r>
        <w:r w:rsidRPr="00CE3D7A" w:rsidDel="00DF03D5">
          <w:delText xml:space="preserve"> </w:delText>
        </w:r>
        <w:r w:rsidRPr="00CE3D7A" w:rsidDel="00DF03D5">
          <w:rPr>
            <w:rtl/>
          </w:rPr>
          <w:delText>שלו</w:delText>
        </w:r>
        <w:r w:rsidRPr="00CE3D7A" w:rsidDel="00DF03D5">
          <w:delText xml:space="preserve"> </w:delText>
        </w:r>
        <w:r w:rsidRPr="00CE3D7A" w:rsidDel="00DF03D5">
          <w:rPr>
            <w:rtl/>
          </w:rPr>
          <w:delText>הוא</w:delText>
        </w:r>
        <w:r w:rsidDel="00DF03D5">
          <w:rPr>
            <w:rFonts w:eastAsiaTheme="minorHAnsi"/>
          </w:rPr>
          <w:delText xml:space="preserve">.1+2+3+4+6=16 </w:delText>
        </w:r>
      </w:del>
    </w:p>
    <w:p w14:paraId="218E3076" w14:textId="2F35E4EB" w:rsidR="00490A90" w:rsidRPr="00C1541C" w:rsidDel="00DF03D5" w:rsidRDefault="00490A90" w:rsidP="00490A90">
      <w:pPr>
        <w:jc w:val="both"/>
        <w:rPr>
          <w:del w:id="25" w:author="קוזנצוב ליובוב/Kuznetsova Lubov" w:date="2021-04-05T16:05:00Z"/>
          <w:rtl/>
        </w:rPr>
      </w:pPr>
      <w:del w:id="26" w:author="קוזנצוב ליובוב/Kuznetsova Lubov" w:date="2021-04-05T16:05:00Z">
        <w:r w:rsidRPr="00C1541C" w:rsidDel="00DF03D5">
          <w:rPr>
            <w:rFonts w:hint="cs"/>
            <w:rtl/>
          </w:rPr>
          <w:delText>פלט</w:delText>
        </w:r>
        <w:r w:rsidDel="00DF03D5">
          <w:rPr>
            <w:rFonts w:hint="cs"/>
            <w:rtl/>
          </w:rPr>
          <w:delText>:</w:delText>
        </w:r>
      </w:del>
    </w:p>
    <w:p w14:paraId="66E5D125" w14:textId="14591E6E" w:rsidR="00490A90" w:rsidRPr="00C1541C" w:rsidDel="00DF03D5" w:rsidRDefault="00490A90" w:rsidP="00490A90">
      <w:pPr>
        <w:bidi w:val="0"/>
        <w:jc w:val="both"/>
        <w:rPr>
          <w:del w:id="27" w:author="קוזנצוב ליובוב/Kuznetsova Lubov" w:date="2021-04-05T16:05:00Z"/>
        </w:rPr>
      </w:pPr>
      <w:del w:id="28" w:author="קוזנצוב ליובוב/Kuznetsova Lubov" w:date="2021-04-05T16:05:00Z">
        <w:r w:rsidRPr="00C1541C" w:rsidDel="00DF03D5">
          <w:delText>The number is not perfect.</w:delText>
        </w:r>
      </w:del>
    </w:p>
    <w:p w14:paraId="6424F631" w14:textId="39F125C6" w:rsidR="00B75E50" w:rsidDel="00DF03D5" w:rsidRDefault="00B75E50" w:rsidP="00B75E50">
      <w:pPr>
        <w:pStyle w:val="ad"/>
        <w:bidi/>
        <w:spacing w:line="240" w:lineRule="auto"/>
        <w:rPr>
          <w:del w:id="29" w:author="קוזנצוב ליובוב/Kuznetsova Lubov" w:date="2021-04-05T16:05:00Z"/>
          <w:rFonts w:cs="Times New Roman"/>
          <w:noProof w:val="0"/>
          <w:szCs w:val="24"/>
          <w:rtl/>
        </w:rPr>
      </w:pPr>
    </w:p>
    <w:p w14:paraId="64934EEF" w14:textId="7342DF2A" w:rsidR="00B75E50" w:rsidDel="00DF03D5" w:rsidRDefault="00B75E50" w:rsidP="00B75E50">
      <w:pPr>
        <w:pStyle w:val="ad"/>
        <w:spacing w:line="240" w:lineRule="auto"/>
        <w:rPr>
          <w:del w:id="30" w:author="קוזנצוב ליובוב/Kuznetsova Lubov" w:date="2021-04-05T16:05:00Z"/>
          <w:rFonts w:cs="Times New Roman"/>
          <w:noProof w:val="0"/>
          <w:szCs w:val="24"/>
          <w:rtl/>
        </w:rPr>
      </w:pPr>
    </w:p>
    <w:p w14:paraId="23C937D5" w14:textId="67783DF9" w:rsidR="00B75E50" w:rsidDel="00DF03D5" w:rsidRDefault="00B75E50" w:rsidP="00B75E50">
      <w:pPr>
        <w:pStyle w:val="ad"/>
        <w:bidi/>
        <w:spacing w:line="240" w:lineRule="auto"/>
        <w:rPr>
          <w:del w:id="31" w:author="קוזנצוב ליובוב/Kuznetsova Lubov" w:date="2021-04-05T16:05:00Z"/>
          <w:rFonts w:cs="Times New Roman"/>
          <w:noProof w:val="0"/>
          <w:szCs w:val="24"/>
          <w:rtl/>
        </w:rPr>
      </w:pPr>
    </w:p>
    <w:p w14:paraId="796F9EB9" w14:textId="0AEE7312" w:rsidR="00B75E50" w:rsidDel="00DF03D5" w:rsidRDefault="00B75E50" w:rsidP="00B75E50">
      <w:pPr>
        <w:pStyle w:val="ad"/>
        <w:spacing w:line="240" w:lineRule="auto"/>
        <w:rPr>
          <w:del w:id="32" w:author="קוזנצוב ליובוב/Kuznetsova Lubov" w:date="2021-04-05T16:05:00Z"/>
          <w:rFonts w:cs="Times New Roman"/>
          <w:noProof w:val="0"/>
          <w:szCs w:val="24"/>
        </w:rPr>
      </w:pPr>
    </w:p>
    <w:p w14:paraId="68B797C7" w14:textId="77777777" w:rsidR="00B75E50" w:rsidRDefault="00B75E50" w:rsidP="00B75E50">
      <w:pPr>
        <w:pStyle w:val="ad"/>
        <w:bidi/>
        <w:spacing w:line="240" w:lineRule="auto"/>
        <w:rPr>
          <w:rFonts w:cs="Times New Roman" w:hint="cs"/>
          <w:noProof w:val="0"/>
          <w:szCs w:val="24"/>
          <w:rtl/>
        </w:rPr>
      </w:pPr>
    </w:p>
    <w:p w14:paraId="6646AE2B" w14:textId="77777777" w:rsidR="00E066CA" w:rsidRPr="00B106A2" w:rsidRDefault="00E066CA" w:rsidP="00E066CA">
      <w:pPr>
        <w:rPr>
          <w:b/>
          <w:bCs/>
          <w:sz w:val="28"/>
          <w:szCs w:val="28"/>
          <w:rtl/>
        </w:rPr>
      </w:pPr>
      <w:r w:rsidRPr="00B106A2">
        <w:rPr>
          <w:rFonts w:hint="cs"/>
          <w:b/>
          <w:bCs/>
          <w:sz w:val="28"/>
          <w:szCs w:val="28"/>
          <w:rtl/>
        </w:rPr>
        <w:t>חלק שני:</w:t>
      </w:r>
    </w:p>
    <w:p w14:paraId="409491A5" w14:textId="77777777" w:rsidR="00E066CA" w:rsidRPr="00E81E07" w:rsidRDefault="00E066CA" w:rsidP="00E066CA">
      <w:pPr>
        <w:rPr>
          <w:rFonts w:asciiTheme="majorBidi" w:hAnsiTheme="majorBidi" w:cstheme="majorBidi"/>
          <w:rtl/>
        </w:rPr>
      </w:pPr>
      <w:r w:rsidRPr="00E81E07">
        <w:rPr>
          <w:rFonts w:asciiTheme="majorBidi" w:hAnsiTheme="majorBidi" w:cstheme="majorBidi"/>
          <w:rtl/>
        </w:rPr>
        <w:t>מעטפת התוכנית, בחלק זה עליכם לכתוב את המסגרת: שתציג למשתמש תפריט לבחירתו:</w:t>
      </w:r>
    </w:p>
    <w:p w14:paraId="1EA4419B" w14:textId="77777777" w:rsidR="00E066CA" w:rsidRPr="00E81E07" w:rsidRDefault="00E066CA" w:rsidP="00E066CA">
      <w:pPr>
        <w:bidi w:val="0"/>
        <w:ind w:firstLine="142"/>
        <w:jc w:val="both"/>
        <w:rPr>
          <w:rFonts w:asciiTheme="majorBidi" w:hAnsiTheme="majorBidi" w:cstheme="majorBidi"/>
        </w:rPr>
      </w:pPr>
      <w:r w:rsidRPr="00E81E07">
        <w:rPr>
          <w:rFonts w:asciiTheme="majorBidi" w:hAnsiTheme="majorBidi" w:cstheme="majorBidi"/>
        </w:rPr>
        <w:t>Menu:</w:t>
      </w:r>
    </w:p>
    <w:p w14:paraId="1E75A8E8" w14:textId="77777777" w:rsidR="00E066CA" w:rsidRPr="00E81E07" w:rsidRDefault="00E066CA" w:rsidP="00E066CA">
      <w:pPr>
        <w:bidi w:val="0"/>
        <w:ind w:firstLine="4222"/>
        <w:jc w:val="both"/>
        <w:rPr>
          <w:rFonts w:asciiTheme="majorBidi" w:hAnsiTheme="majorBidi" w:cstheme="majorBidi"/>
        </w:rPr>
      </w:pPr>
    </w:p>
    <w:p w14:paraId="22DD9EB4" w14:textId="5D720868" w:rsidR="00E066CA" w:rsidRPr="00E81E07" w:rsidRDefault="00E066CA" w:rsidP="00E066CA">
      <w:pPr>
        <w:bidi w:val="0"/>
        <w:ind w:firstLine="142"/>
        <w:jc w:val="both"/>
        <w:rPr>
          <w:rFonts w:asciiTheme="majorBidi" w:hAnsiTheme="majorBidi" w:cstheme="majorBidi"/>
          <w:rtl/>
        </w:rPr>
      </w:pPr>
      <w:r w:rsidRPr="00E81E07">
        <w:rPr>
          <w:rFonts w:asciiTheme="majorBidi" w:hAnsiTheme="majorBidi" w:cstheme="majorBidi"/>
        </w:rPr>
        <w:t xml:space="preserve">0. </w:t>
      </w:r>
      <w:r w:rsidR="00143C00">
        <w:rPr>
          <w:rFonts w:asciiTheme="majorBidi" w:hAnsiTheme="majorBidi" w:cstheme="majorBidi"/>
        </w:rPr>
        <w:t xml:space="preserve">  for e</w:t>
      </w:r>
      <w:r w:rsidRPr="00E81E07">
        <w:rPr>
          <w:rFonts w:asciiTheme="majorBidi" w:hAnsiTheme="majorBidi" w:cstheme="majorBidi"/>
        </w:rPr>
        <w:t>xit</w:t>
      </w:r>
    </w:p>
    <w:p w14:paraId="23DC4995" w14:textId="77777777" w:rsidR="00143C00" w:rsidRPr="00045AE8" w:rsidRDefault="00143C00" w:rsidP="00143C00">
      <w:pPr>
        <w:pStyle w:val="a8"/>
        <w:numPr>
          <w:ilvl w:val="0"/>
          <w:numId w:val="8"/>
        </w:numPr>
        <w:bidi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print numbers that are divided by sum of digits</w:t>
      </w:r>
    </w:p>
    <w:p w14:paraId="4066EB0A" w14:textId="3E501762" w:rsidR="00E066CA" w:rsidRPr="00045AE8" w:rsidRDefault="00143C00" w:rsidP="00E066CA">
      <w:pPr>
        <w:pStyle w:val="a8"/>
        <w:numPr>
          <w:ilvl w:val="0"/>
          <w:numId w:val="8"/>
        </w:numPr>
        <w:bidi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p</w:t>
      </w:r>
      <w:r w:rsidR="008D0F30">
        <w:rPr>
          <w:rFonts w:asciiTheme="majorBidi" w:hAnsiTheme="majorBidi" w:cstheme="majorBidi"/>
        </w:rPr>
        <w:t>rint pyramid</w:t>
      </w:r>
    </w:p>
    <w:p w14:paraId="4753AE22" w14:textId="3557A71E" w:rsidR="00E066CA" w:rsidRDefault="00143C00" w:rsidP="00E066CA">
      <w:pPr>
        <w:pStyle w:val="a8"/>
        <w:numPr>
          <w:ilvl w:val="0"/>
          <w:numId w:val="8"/>
        </w:numPr>
        <w:bidi w:val="0"/>
        <w:jc w:val="both"/>
        <w:rPr>
          <w:rFonts w:asciiTheme="majorBidi" w:hAnsiTheme="majorBidi" w:cstheme="majorBidi"/>
        </w:rPr>
      </w:pPr>
      <w:r>
        <w:t>for GCD</w:t>
      </w:r>
    </w:p>
    <w:p w14:paraId="1429C0F7" w14:textId="77777777" w:rsidR="00143C00" w:rsidRPr="00045AE8" w:rsidRDefault="00143C00" w:rsidP="00143C00">
      <w:pPr>
        <w:pStyle w:val="a8"/>
        <w:numPr>
          <w:ilvl w:val="0"/>
          <w:numId w:val="8"/>
        </w:numPr>
        <w:bidi w:val="0"/>
        <w:jc w:val="both"/>
        <w:rPr>
          <w:rFonts w:asciiTheme="majorBidi" w:hAnsiTheme="majorBidi" w:cstheme="majorBidi"/>
        </w:rPr>
      </w:pPr>
      <w:r>
        <w:t xml:space="preserve">for Tylor </w:t>
      </w:r>
      <w:r w:rsidRPr="000C13E1">
        <w:t>series</w:t>
      </w:r>
    </w:p>
    <w:p w14:paraId="3313A3F8" w14:textId="77777777" w:rsidR="00B75E50" w:rsidRDefault="00B75E50" w:rsidP="00E066CA">
      <w:pPr>
        <w:pStyle w:val="ad"/>
        <w:spacing w:line="240" w:lineRule="auto"/>
        <w:rPr>
          <w:rFonts w:cs="Times New Roman"/>
          <w:noProof w:val="0"/>
          <w:szCs w:val="24"/>
        </w:rPr>
      </w:pPr>
    </w:p>
    <w:p w14:paraId="1386220F" w14:textId="77777777" w:rsidR="00B75E50" w:rsidRDefault="00B75E50" w:rsidP="00B75E50">
      <w:pPr>
        <w:pStyle w:val="ad"/>
        <w:bidi/>
        <w:spacing w:line="240" w:lineRule="auto"/>
        <w:rPr>
          <w:rFonts w:cs="Times New Roman"/>
          <w:noProof w:val="0"/>
          <w:szCs w:val="24"/>
          <w:rtl/>
        </w:rPr>
      </w:pPr>
    </w:p>
    <w:p w14:paraId="1BD55F6F" w14:textId="77777777" w:rsidR="00B75E50" w:rsidRDefault="00B75E50" w:rsidP="00B75E50">
      <w:pPr>
        <w:pStyle w:val="ad"/>
        <w:bidi/>
        <w:spacing w:line="240" w:lineRule="auto"/>
        <w:rPr>
          <w:rFonts w:cs="Times New Roman"/>
          <w:noProof w:val="0"/>
          <w:szCs w:val="24"/>
          <w:rtl/>
        </w:rPr>
      </w:pPr>
    </w:p>
    <w:p w14:paraId="63BAF1D3" w14:textId="77777777" w:rsidR="00B75E50" w:rsidRDefault="00B75E50" w:rsidP="00B75E50">
      <w:pPr>
        <w:pStyle w:val="ad"/>
        <w:spacing w:line="240" w:lineRule="auto"/>
        <w:rPr>
          <w:rFonts w:cs="Times New Roman"/>
          <w:noProof w:val="0"/>
          <w:szCs w:val="24"/>
        </w:rPr>
      </w:pPr>
    </w:p>
    <w:p w14:paraId="15DC16F4" w14:textId="77777777" w:rsidR="001C7F34" w:rsidRPr="00B106A2" w:rsidRDefault="001C7F34" w:rsidP="001C7F34">
      <w:pPr>
        <w:rPr>
          <w:b/>
          <w:bCs/>
          <w:i/>
          <w:iCs/>
          <w:sz w:val="28"/>
          <w:szCs w:val="28"/>
          <w:rtl/>
        </w:rPr>
      </w:pPr>
      <w:r w:rsidRPr="00B106A2">
        <w:rPr>
          <w:rFonts w:hint="cs"/>
          <w:b/>
          <w:bCs/>
          <w:i/>
          <w:iCs/>
          <w:sz w:val="28"/>
          <w:szCs w:val="28"/>
          <w:rtl/>
        </w:rPr>
        <w:t>לאחר סיום משימה שנבחרה לביצוע  על התוכנית לחזור ולהציג את התפריט ההתחלתי.</w:t>
      </w:r>
    </w:p>
    <w:p w14:paraId="37694650" w14:textId="77777777" w:rsidR="001C7F34" w:rsidRPr="001E0CE7" w:rsidRDefault="001C7F34" w:rsidP="001C7F34">
      <w:pPr>
        <w:ind w:left="360"/>
        <w:rPr>
          <w:b/>
          <w:bCs/>
        </w:rPr>
      </w:pPr>
    </w:p>
    <w:p w14:paraId="5CBB4354" w14:textId="77777777" w:rsidR="001C7F34" w:rsidRPr="00E87371" w:rsidRDefault="001C7F34" w:rsidP="001C7F34">
      <w:pPr>
        <w:jc w:val="center"/>
        <w:rPr>
          <w:b/>
          <w:bCs/>
          <w:sz w:val="36"/>
          <w:szCs w:val="36"/>
          <w:rtl/>
        </w:rPr>
      </w:pPr>
      <w:r w:rsidRPr="00E87371">
        <w:rPr>
          <w:rFonts w:hint="cs"/>
          <w:b/>
          <w:bCs/>
          <w:sz w:val="36"/>
          <w:szCs w:val="36"/>
          <w:rtl/>
        </w:rPr>
        <w:t>בהצלחה!</w:t>
      </w:r>
    </w:p>
    <w:p w14:paraId="1712C64F" w14:textId="77777777" w:rsidR="00743DFD" w:rsidRPr="00743DFD" w:rsidRDefault="00743DFD" w:rsidP="001C7F34">
      <w:pPr>
        <w:rPr>
          <w:rFonts w:ascii="Courier New" w:hAnsi="Courier New" w:cs="Courier New"/>
          <w:sz w:val="20"/>
          <w:szCs w:val="20"/>
        </w:rPr>
      </w:pPr>
    </w:p>
    <w:sectPr w:rsidR="00743DFD" w:rsidRPr="00743DFD" w:rsidSect="00D711AC">
      <w:headerReference w:type="default" r:id="rId9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9EB89" w14:textId="77777777" w:rsidR="000A2592" w:rsidRDefault="000A2592" w:rsidP="001E0CE7">
      <w:r>
        <w:separator/>
      </w:r>
    </w:p>
  </w:endnote>
  <w:endnote w:type="continuationSeparator" w:id="0">
    <w:p w14:paraId="24BC33B2" w14:textId="77777777" w:rsidR="000A2592" w:rsidRDefault="000A2592" w:rsidP="001E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A76E2" w14:textId="77777777" w:rsidR="000A2592" w:rsidRDefault="000A2592" w:rsidP="001E0CE7">
      <w:r>
        <w:separator/>
      </w:r>
    </w:p>
  </w:footnote>
  <w:footnote w:type="continuationSeparator" w:id="0">
    <w:p w14:paraId="293826EE" w14:textId="77777777" w:rsidR="000A2592" w:rsidRDefault="000A2592" w:rsidP="001E0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AAC0D" w14:textId="77777777" w:rsidR="001E0CE7" w:rsidRPr="001E0CE7" w:rsidRDefault="001E0CE7">
    <w:pPr>
      <w:pStyle w:val="ab"/>
      <w:rPr>
        <w:sz w:val="16"/>
        <w:szCs w:val="16"/>
      </w:rPr>
    </w:pPr>
    <w:r w:rsidRPr="001E0CE7">
      <w:rPr>
        <w:rFonts w:hint="cs"/>
        <w:sz w:val="16"/>
        <w:szCs w:val="16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652BC"/>
    <w:multiLevelType w:val="hybridMultilevel"/>
    <w:tmpl w:val="8DB4D97A"/>
    <w:lvl w:ilvl="0" w:tplc="04090001">
      <w:start w:val="1"/>
      <w:numFmt w:val="bullet"/>
      <w:lvlText w:val=""/>
      <w:lvlJc w:val="left"/>
      <w:pPr>
        <w:ind w:left="8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75" w:hanging="360"/>
      </w:pPr>
      <w:rPr>
        <w:rFonts w:ascii="Wingdings" w:hAnsi="Wingdings" w:hint="default"/>
      </w:rPr>
    </w:lvl>
  </w:abstractNum>
  <w:abstractNum w:abstractNumId="1" w15:restartNumberingAfterBreak="0">
    <w:nsid w:val="038D583D"/>
    <w:multiLevelType w:val="hybridMultilevel"/>
    <w:tmpl w:val="CE121C52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3CA1813"/>
    <w:multiLevelType w:val="hybridMultilevel"/>
    <w:tmpl w:val="9A764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6439B"/>
    <w:multiLevelType w:val="hybridMultilevel"/>
    <w:tmpl w:val="3338757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F3530"/>
    <w:multiLevelType w:val="hybridMultilevel"/>
    <w:tmpl w:val="A51C96D2"/>
    <w:lvl w:ilvl="0" w:tplc="2FA0854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C12CC"/>
    <w:multiLevelType w:val="hybridMultilevel"/>
    <w:tmpl w:val="8626C95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59C3348"/>
    <w:multiLevelType w:val="hybridMultilevel"/>
    <w:tmpl w:val="61FA2CA6"/>
    <w:lvl w:ilvl="0" w:tplc="1C5091C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0517D"/>
    <w:multiLevelType w:val="hybridMultilevel"/>
    <w:tmpl w:val="0374DFF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2796282"/>
    <w:multiLevelType w:val="hybridMultilevel"/>
    <w:tmpl w:val="D0E0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638FB"/>
    <w:multiLevelType w:val="hybridMultilevel"/>
    <w:tmpl w:val="88F467CC"/>
    <w:lvl w:ilvl="0" w:tplc="686431E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C71FD"/>
    <w:multiLevelType w:val="hybridMultilevel"/>
    <w:tmpl w:val="28D4C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E2696D"/>
    <w:multiLevelType w:val="hybridMultilevel"/>
    <w:tmpl w:val="750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57AC6"/>
    <w:multiLevelType w:val="hybridMultilevel"/>
    <w:tmpl w:val="9DEC1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9"/>
  </w:num>
  <w:num w:numId="5">
    <w:abstractNumId w:val="10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  <w:num w:numId="13">
    <w:abstractNumId w:val="11"/>
  </w:num>
  <w:num w:numId="1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קוזנצוב ליובוב/Kuznetsova Lubov">
    <w15:presenceInfo w15:providerId="None" w15:userId="קוזנצוב ליובוב/Kuznetsova Lubov"/>
  </w15:person>
  <w15:person w15:author="דרור טובי/Dror Tobi">
    <w15:presenceInfo w15:providerId="AD" w15:userId="S::drorto@ariel.ac.il::25e221d7-c62e-4689-9290-9e8e719862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52"/>
    <w:rsid w:val="000366E2"/>
    <w:rsid w:val="00044249"/>
    <w:rsid w:val="00045AE8"/>
    <w:rsid w:val="000766D5"/>
    <w:rsid w:val="00087F7B"/>
    <w:rsid w:val="0009209C"/>
    <w:rsid w:val="000A2592"/>
    <w:rsid w:val="000A46AE"/>
    <w:rsid w:val="000B18C8"/>
    <w:rsid w:val="000D7181"/>
    <w:rsid w:val="000E3FA1"/>
    <w:rsid w:val="000F551D"/>
    <w:rsid w:val="001160B6"/>
    <w:rsid w:val="001227E7"/>
    <w:rsid w:val="00135C1B"/>
    <w:rsid w:val="00143C00"/>
    <w:rsid w:val="0016472C"/>
    <w:rsid w:val="00170BB6"/>
    <w:rsid w:val="001A2D04"/>
    <w:rsid w:val="001C7F34"/>
    <w:rsid w:val="001E0CE7"/>
    <w:rsid w:val="00252C14"/>
    <w:rsid w:val="00253512"/>
    <w:rsid w:val="00266788"/>
    <w:rsid w:val="002B6F69"/>
    <w:rsid w:val="002D269C"/>
    <w:rsid w:val="002F5ABB"/>
    <w:rsid w:val="00300204"/>
    <w:rsid w:val="00335392"/>
    <w:rsid w:val="0033751B"/>
    <w:rsid w:val="003858B6"/>
    <w:rsid w:val="00395289"/>
    <w:rsid w:val="003B745F"/>
    <w:rsid w:val="00435E90"/>
    <w:rsid w:val="004539FC"/>
    <w:rsid w:val="00455508"/>
    <w:rsid w:val="00470AA1"/>
    <w:rsid w:val="00470C53"/>
    <w:rsid w:val="00472ACD"/>
    <w:rsid w:val="00477E83"/>
    <w:rsid w:val="0048630B"/>
    <w:rsid w:val="00490A90"/>
    <w:rsid w:val="004A0F55"/>
    <w:rsid w:val="004B456C"/>
    <w:rsid w:val="0055728B"/>
    <w:rsid w:val="00574198"/>
    <w:rsid w:val="0058160C"/>
    <w:rsid w:val="005A1BB5"/>
    <w:rsid w:val="005A77C1"/>
    <w:rsid w:val="005C4E69"/>
    <w:rsid w:val="005C6FFC"/>
    <w:rsid w:val="005C7A1B"/>
    <w:rsid w:val="005C7BD8"/>
    <w:rsid w:val="005F3FEB"/>
    <w:rsid w:val="00610BC6"/>
    <w:rsid w:val="00623A58"/>
    <w:rsid w:val="00624923"/>
    <w:rsid w:val="00640147"/>
    <w:rsid w:val="006463AD"/>
    <w:rsid w:val="00660309"/>
    <w:rsid w:val="00694896"/>
    <w:rsid w:val="006A34E3"/>
    <w:rsid w:val="006B7B52"/>
    <w:rsid w:val="006F5918"/>
    <w:rsid w:val="006F5F06"/>
    <w:rsid w:val="00723CC8"/>
    <w:rsid w:val="00733CD8"/>
    <w:rsid w:val="00743DFD"/>
    <w:rsid w:val="007861CA"/>
    <w:rsid w:val="0078751B"/>
    <w:rsid w:val="00797452"/>
    <w:rsid w:val="007D6BE7"/>
    <w:rsid w:val="007F099F"/>
    <w:rsid w:val="007F3085"/>
    <w:rsid w:val="0080180F"/>
    <w:rsid w:val="008039A8"/>
    <w:rsid w:val="00804F0A"/>
    <w:rsid w:val="00826DCD"/>
    <w:rsid w:val="008765CA"/>
    <w:rsid w:val="00891977"/>
    <w:rsid w:val="00892877"/>
    <w:rsid w:val="008A511B"/>
    <w:rsid w:val="008D0F30"/>
    <w:rsid w:val="008F527E"/>
    <w:rsid w:val="00937E57"/>
    <w:rsid w:val="00952888"/>
    <w:rsid w:val="00956897"/>
    <w:rsid w:val="00980970"/>
    <w:rsid w:val="0098262A"/>
    <w:rsid w:val="009B33C4"/>
    <w:rsid w:val="009E074B"/>
    <w:rsid w:val="009F074B"/>
    <w:rsid w:val="00A002B3"/>
    <w:rsid w:val="00A16FD6"/>
    <w:rsid w:val="00A24316"/>
    <w:rsid w:val="00A70959"/>
    <w:rsid w:val="00A71B71"/>
    <w:rsid w:val="00A72F0E"/>
    <w:rsid w:val="00A952DF"/>
    <w:rsid w:val="00A971F2"/>
    <w:rsid w:val="00AA41D0"/>
    <w:rsid w:val="00AB2B74"/>
    <w:rsid w:val="00AE3E5B"/>
    <w:rsid w:val="00AE613C"/>
    <w:rsid w:val="00B13E92"/>
    <w:rsid w:val="00B245B8"/>
    <w:rsid w:val="00B34DEE"/>
    <w:rsid w:val="00B37D37"/>
    <w:rsid w:val="00B75E50"/>
    <w:rsid w:val="00BA1638"/>
    <w:rsid w:val="00BA474A"/>
    <w:rsid w:val="00C20B65"/>
    <w:rsid w:val="00C3133C"/>
    <w:rsid w:val="00C34A68"/>
    <w:rsid w:val="00C658D3"/>
    <w:rsid w:val="00C80EB0"/>
    <w:rsid w:val="00C877C6"/>
    <w:rsid w:val="00CA043E"/>
    <w:rsid w:val="00CA7578"/>
    <w:rsid w:val="00CB25DF"/>
    <w:rsid w:val="00CF0CED"/>
    <w:rsid w:val="00CF5015"/>
    <w:rsid w:val="00D05438"/>
    <w:rsid w:val="00D11163"/>
    <w:rsid w:val="00D408AD"/>
    <w:rsid w:val="00D4425F"/>
    <w:rsid w:val="00D711AC"/>
    <w:rsid w:val="00DB1A7A"/>
    <w:rsid w:val="00DD0E25"/>
    <w:rsid w:val="00DF03D5"/>
    <w:rsid w:val="00E066CA"/>
    <w:rsid w:val="00E22659"/>
    <w:rsid w:val="00E47AC5"/>
    <w:rsid w:val="00E87371"/>
    <w:rsid w:val="00E94589"/>
    <w:rsid w:val="00EA5994"/>
    <w:rsid w:val="00ED5751"/>
    <w:rsid w:val="00EE531F"/>
    <w:rsid w:val="00F003E5"/>
    <w:rsid w:val="00F14505"/>
    <w:rsid w:val="00F242D4"/>
    <w:rsid w:val="00F342CA"/>
    <w:rsid w:val="00F76916"/>
    <w:rsid w:val="00FC4AF7"/>
    <w:rsid w:val="00FD2719"/>
    <w:rsid w:val="00FF4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24D3"/>
  <w15:docId w15:val="{15343580-3C35-4749-BD2E-95239221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B7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FD2719"/>
    <w:pPr>
      <w:jc w:val="center"/>
    </w:pPr>
    <w:rPr>
      <w:b/>
      <w:bCs/>
      <w:u w:val="single"/>
    </w:rPr>
  </w:style>
  <w:style w:type="paragraph" w:styleId="a4">
    <w:name w:val="Title"/>
    <w:basedOn w:val="a"/>
    <w:next w:val="a"/>
    <w:link w:val="a5"/>
    <w:uiPriority w:val="10"/>
    <w:qFormat/>
    <w:rsid w:val="00FD27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FD27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Plain Text"/>
    <w:basedOn w:val="a"/>
    <w:link w:val="a7"/>
    <w:rsid w:val="00956897"/>
    <w:rPr>
      <w:rFonts w:ascii="Courier New" w:hAnsi="Courier New" w:cs="Courier New"/>
      <w:sz w:val="20"/>
      <w:szCs w:val="20"/>
    </w:rPr>
  </w:style>
  <w:style w:type="character" w:customStyle="1" w:styleId="a7">
    <w:name w:val="טקסט רגיל תו"/>
    <w:basedOn w:val="a0"/>
    <w:link w:val="a6"/>
    <w:rsid w:val="00956897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797452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97452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797452"/>
    <w:rPr>
      <w:rFonts w:ascii="Tahoma" w:eastAsia="Times New Roman" w:hAnsi="Tahoma" w:cs="Tahoma"/>
      <w:sz w:val="16"/>
      <w:szCs w:val="16"/>
    </w:rPr>
  </w:style>
  <w:style w:type="paragraph" w:styleId="ab">
    <w:name w:val="header"/>
    <w:basedOn w:val="a"/>
    <w:link w:val="ac"/>
    <w:rsid w:val="00743DFD"/>
    <w:pPr>
      <w:tabs>
        <w:tab w:val="center" w:pos="4153"/>
        <w:tab w:val="right" w:pos="8306"/>
      </w:tabs>
    </w:pPr>
    <w:rPr>
      <w:rFonts w:cs="David"/>
      <w:noProof/>
    </w:rPr>
  </w:style>
  <w:style w:type="character" w:customStyle="1" w:styleId="ac">
    <w:name w:val="כותרת עליונה תו"/>
    <w:basedOn w:val="a0"/>
    <w:link w:val="ab"/>
    <w:rsid w:val="00743DFD"/>
    <w:rPr>
      <w:rFonts w:ascii="Times New Roman" w:eastAsia="Times New Roman" w:hAnsi="Times New Roman" w:cs="David"/>
      <w:noProof/>
      <w:sz w:val="24"/>
      <w:szCs w:val="24"/>
    </w:rPr>
  </w:style>
  <w:style w:type="paragraph" w:styleId="ad">
    <w:name w:val="Body Text"/>
    <w:basedOn w:val="a"/>
    <w:link w:val="ae"/>
    <w:rsid w:val="00743DFD"/>
    <w:pPr>
      <w:bidi w:val="0"/>
      <w:spacing w:line="300" w:lineRule="exact"/>
      <w:jc w:val="both"/>
    </w:pPr>
    <w:rPr>
      <w:rFonts w:cs="David"/>
      <w:noProof/>
      <w:szCs w:val="28"/>
    </w:rPr>
  </w:style>
  <w:style w:type="character" w:customStyle="1" w:styleId="ae">
    <w:name w:val="גוף טקסט תו"/>
    <w:basedOn w:val="a0"/>
    <w:link w:val="ad"/>
    <w:rsid w:val="00743DFD"/>
    <w:rPr>
      <w:rFonts w:ascii="Times New Roman" w:eastAsia="Times New Roman" w:hAnsi="Times New Roman" w:cs="David"/>
      <w:noProof/>
      <w:sz w:val="24"/>
      <w:szCs w:val="28"/>
    </w:rPr>
  </w:style>
  <w:style w:type="paragraph" w:styleId="af">
    <w:name w:val="footer"/>
    <w:basedOn w:val="a"/>
    <w:link w:val="af0"/>
    <w:uiPriority w:val="99"/>
    <w:semiHidden/>
    <w:unhideWhenUsed/>
    <w:rsid w:val="001E0CE7"/>
    <w:pPr>
      <w:tabs>
        <w:tab w:val="center" w:pos="4680"/>
        <w:tab w:val="right" w:pos="9360"/>
      </w:tabs>
    </w:pPr>
  </w:style>
  <w:style w:type="character" w:customStyle="1" w:styleId="af0">
    <w:name w:val="כותרת תחתונה תו"/>
    <w:basedOn w:val="a0"/>
    <w:link w:val="af"/>
    <w:uiPriority w:val="99"/>
    <w:semiHidden/>
    <w:rsid w:val="001E0CE7"/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26678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66788"/>
    <w:rPr>
      <w:sz w:val="20"/>
      <w:szCs w:val="20"/>
    </w:rPr>
  </w:style>
  <w:style w:type="character" w:customStyle="1" w:styleId="af3">
    <w:name w:val="טקסט הערה תו"/>
    <w:basedOn w:val="a0"/>
    <w:link w:val="af2"/>
    <w:uiPriority w:val="99"/>
    <w:semiHidden/>
    <w:rsid w:val="00266788"/>
    <w:rPr>
      <w:rFonts w:ascii="Times New Roman" w:eastAsia="Times New Roman" w:hAnsi="Times New Roman" w:cs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66788"/>
    <w:rPr>
      <w:b/>
      <w:bCs/>
    </w:rPr>
  </w:style>
  <w:style w:type="character" w:customStyle="1" w:styleId="af5">
    <w:name w:val="נושא הערה תו"/>
    <w:basedOn w:val="af3"/>
    <w:link w:val="af4"/>
    <w:uiPriority w:val="99"/>
    <w:semiHidden/>
    <w:rsid w:val="0026678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6">
    <w:name w:val="Placeholder Text"/>
    <w:basedOn w:val="a0"/>
    <w:uiPriority w:val="99"/>
    <w:semiHidden/>
    <w:rsid w:val="004A0F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69C01-0029-4135-9431-70F97B773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369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קוזנצוב ליובוב</dc:creator>
  <cp:lastModifiedBy>קוזנצוב ליובוב/Kuznetsova Lubov</cp:lastModifiedBy>
  <cp:revision>13</cp:revision>
  <dcterms:created xsi:type="dcterms:W3CDTF">2021-04-05T12:55:00Z</dcterms:created>
  <dcterms:modified xsi:type="dcterms:W3CDTF">2021-04-05T15:03:00Z</dcterms:modified>
</cp:coreProperties>
</file>